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790FF" w14:textId="29C0B24C" w:rsidR="00DE611F" w:rsidRPr="00DE611F" w:rsidRDefault="00DE611F" w:rsidP="00DE611F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u w:val="single"/>
          <w:lang w:val="en-US"/>
        </w:rPr>
        <w:t>ORACLE</w:t>
      </w:r>
    </w:p>
    <w:p w14:paraId="774FEEC8" w14:textId="1787FD92" w:rsidR="000749FC" w:rsidRPr="000749FC" w:rsidRDefault="000749FC" w:rsidP="000749F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762DB26A" wp14:editId="1932339A">
                <wp:simplePos x="0" y="0"/>
                <wp:positionH relativeFrom="column">
                  <wp:posOffset>-2756989</wp:posOffset>
                </wp:positionH>
                <wp:positionV relativeFrom="paragraph">
                  <wp:posOffset>526429</wp:posOffset>
                </wp:positionV>
                <wp:extent cx="360" cy="360"/>
                <wp:effectExtent l="38100" t="38100" r="38100" b="38100"/>
                <wp:wrapNone/>
                <wp:docPr id="3347430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A58E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17.6pt;margin-top:40.9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ApMiDPHAQAAagQAABAAAAAAAAAAAAAAAAAA0wMAAGRy&#10;cy9pbmsvaW5rMS54bWxQSwECLQAUAAYACAAAACEAt4k1lt4AAAAL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Pr="000749FC">
        <w:rPr>
          <w:rFonts w:ascii="Times New Roman" w:hAnsi="Times New Roman" w:cs="Times New Roman"/>
          <w:sz w:val="32"/>
          <w:szCs w:val="32"/>
          <w:u w:val="single"/>
          <w:lang w:val="en-US"/>
        </w:rPr>
        <w:t>Oracle Content (2 Months): -</w:t>
      </w:r>
    </w:p>
    <w:p w14:paraId="3B857A06" w14:textId="787B29F3" w:rsidR="000749FC" w:rsidRPr="000749FC" w:rsidRDefault="000749FC" w:rsidP="000749FC">
      <w:pPr>
        <w:rPr>
          <w:rFonts w:ascii="Times New Roman" w:hAnsi="Times New Roman" w:cs="Times New Roman"/>
          <w:lang w:val="en-US"/>
        </w:rPr>
      </w:pPr>
      <w:r w:rsidRPr="000749FC">
        <w:rPr>
          <w:rFonts w:ascii="Times New Roman" w:hAnsi="Times New Roman" w:cs="Times New Roman"/>
          <w:lang w:val="en-US"/>
        </w:rPr>
        <w:t>Topic-1: -DBMS</w:t>
      </w:r>
    </w:p>
    <w:p w14:paraId="766D1CBA" w14:textId="03B34182" w:rsidR="000749FC" w:rsidRDefault="000749FC" w:rsidP="000749FC">
      <w:pPr>
        <w:rPr>
          <w:rFonts w:ascii="Times New Roman" w:hAnsi="Times New Roman" w:cs="Times New Roman"/>
          <w:lang w:val="en-US"/>
        </w:rPr>
      </w:pPr>
      <w:r w:rsidRPr="000749FC">
        <w:rPr>
          <w:rFonts w:ascii="Times New Roman" w:hAnsi="Times New Roman" w:cs="Times New Roman"/>
          <w:lang w:val="en-US"/>
        </w:rPr>
        <w:t>Topic-2: - ORACLE</w:t>
      </w:r>
    </w:p>
    <w:p w14:paraId="30DC4F7E" w14:textId="5C44994E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Topic-3: - SQL</w:t>
      </w:r>
    </w:p>
    <w:p w14:paraId="79949EF4" w14:textId="0CBE7947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-&gt;Introduction to SQL</w:t>
      </w:r>
    </w:p>
    <w:p w14:paraId="5399CB00" w14:textId="11365EAF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-&gt;Sub-Languages of SQL</w:t>
      </w:r>
    </w:p>
    <w:p w14:paraId="07F27159" w14:textId="09CEAB6C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-&gt;Datatypes in oracle SQL</w:t>
      </w:r>
    </w:p>
    <w:p w14:paraId="1BD207FD" w14:textId="5A3E764E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-&gt;Operators in oracle SQL</w:t>
      </w:r>
    </w:p>
    <w:p w14:paraId="199118CC" w14:textId="2C553D94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-&gt;Functions in oracle SQL</w:t>
      </w:r>
    </w:p>
    <w:p w14:paraId="64D895CA" w14:textId="25AC890A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-&gt;Clauses in oracle SQL</w:t>
      </w:r>
    </w:p>
    <w:p w14:paraId="3D197A47" w14:textId="6B15BDCA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-&gt;Joins</w:t>
      </w:r>
    </w:p>
    <w:p w14:paraId="04783E82" w14:textId="3691CD5C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-.&gt;Constraints</w:t>
      </w:r>
    </w:p>
    <w:p w14:paraId="59ED8684" w14:textId="61FDD452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-&gt;Subqueries</w:t>
      </w:r>
    </w:p>
    <w:p w14:paraId="346FAD50" w14:textId="792A0D72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-&gt;Views</w:t>
      </w:r>
    </w:p>
    <w:p w14:paraId="4C06FE25" w14:textId="2309C32F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-&gt;Sequences</w:t>
      </w:r>
    </w:p>
    <w:p w14:paraId="1719FD42" w14:textId="1158939A" w:rsidR="000749FC" w:rsidRDefault="000749FC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-&gt;Indexes</w:t>
      </w:r>
    </w:p>
    <w:p w14:paraId="5973BE5C" w14:textId="0B5E867C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Topic-4: - Normalization</w:t>
      </w:r>
    </w:p>
    <w:p w14:paraId="4AC35F4F" w14:textId="435D1203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-&gt;What is Normalization?</w:t>
      </w:r>
    </w:p>
    <w:p w14:paraId="3229EF60" w14:textId="4B6D283C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-&gt;Where </w:t>
      </w:r>
      <w:r w:rsidR="00A4599F">
        <w:rPr>
          <w:rFonts w:ascii="Times New Roman" w:hAnsi="Times New Roman" w:cs="Times New Roman"/>
          <w:lang w:val="en-US"/>
        </w:rPr>
        <w:t xml:space="preserve">do </w:t>
      </w:r>
      <w:r>
        <w:rPr>
          <w:rFonts w:ascii="Times New Roman" w:hAnsi="Times New Roman" w:cs="Times New Roman"/>
          <w:lang w:val="en-US"/>
        </w:rPr>
        <w:t>we want to use Normalization?</w:t>
      </w:r>
    </w:p>
    <w:p w14:paraId="18A50E8A" w14:textId="35AD6E19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-&gt;Why </w:t>
      </w:r>
      <w:r w:rsidR="00A4599F">
        <w:rPr>
          <w:rFonts w:ascii="Times New Roman" w:hAnsi="Times New Roman" w:cs="Times New Roman"/>
          <w:lang w:val="en-US"/>
        </w:rPr>
        <w:t xml:space="preserve">do </w:t>
      </w:r>
      <w:r>
        <w:rPr>
          <w:rFonts w:ascii="Times New Roman" w:hAnsi="Times New Roman" w:cs="Times New Roman"/>
          <w:lang w:val="en-US"/>
        </w:rPr>
        <w:t>we need Normalization?</w:t>
      </w:r>
    </w:p>
    <w:p w14:paraId="37A7E8A3" w14:textId="1CE97E89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-&gt;Types of Normalization</w:t>
      </w:r>
    </w:p>
    <w:p w14:paraId="0049B144" w14:textId="40FCBB3A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&gt;First normal form</w:t>
      </w:r>
    </w:p>
    <w:p w14:paraId="474182B4" w14:textId="6CF4243A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&gt;Second normal form</w:t>
      </w:r>
    </w:p>
    <w:p w14:paraId="4C7AEE87" w14:textId="1E71FF47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&gt;Third normal form</w:t>
      </w:r>
    </w:p>
    <w:p w14:paraId="3CFD86B1" w14:textId="596588ED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&gt;BCNF (Boyce-</w:t>
      </w:r>
      <w:r w:rsidR="00A4599F">
        <w:rPr>
          <w:rFonts w:ascii="Times New Roman" w:hAnsi="Times New Roman" w:cs="Times New Roman"/>
          <w:lang w:val="en-US"/>
        </w:rPr>
        <w:t>Codd</w:t>
      </w:r>
      <w:r>
        <w:rPr>
          <w:rFonts w:ascii="Times New Roman" w:hAnsi="Times New Roman" w:cs="Times New Roman"/>
          <w:lang w:val="en-US"/>
        </w:rPr>
        <w:t xml:space="preserve"> normal form)</w:t>
      </w:r>
    </w:p>
    <w:p w14:paraId="6B5D8330" w14:textId="018683A3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&gt;Fourth normal form</w:t>
      </w:r>
    </w:p>
    <w:p w14:paraId="37958009" w14:textId="7E432077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&gt;Fifth normal form</w:t>
      </w:r>
    </w:p>
    <w:p w14:paraId="17ED0FF9" w14:textId="7370DE0E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Topic-5: - PL/SQL</w:t>
      </w:r>
    </w:p>
    <w:p w14:paraId="4594F9CD" w14:textId="6EE8C9D6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-&gt;Introduction to PL/SQL</w:t>
      </w:r>
    </w:p>
    <w:p w14:paraId="62F577E0" w14:textId="0444224A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-&gt;Difference between SQL and PL/SQL</w:t>
      </w:r>
    </w:p>
    <w:p w14:paraId="00E8FCDD" w14:textId="15659B30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-&gt;Conditional &amp; Looping statements</w:t>
      </w:r>
    </w:p>
    <w:p w14:paraId="5D09AC10" w14:textId="2B659378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-&gt;Cursors</w:t>
      </w:r>
    </w:p>
    <w:p w14:paraId="44369704" w14:textId="425EE9C9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-&gt;Exception Handling</w:t>
      </w:r>
    </w:p>
    <w:p w14:paraId="5F9F988B" w14:textId="6DF786D8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-&gt;Stored procedures</w:t>
      </w:r>
    </w:p>
    <w:p w14:paraId="457D1893" w14:textId="5848ECBC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-&gt;Stored Functions</w:t>
      </w:r>
    </w:p>
    <w:p w14:paraId="4E76C690" w14:textId="59B07380" w:rsidR="00DE611F" w:rsidRDefault="00DE611F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-&gt;Triggers</w:t>
      </w:r>
    </w:p>
    <w:p w14:paraId="3615DA7E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7F52F52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611A91A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344EB1FB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32FEB1CD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12D75665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04B5909C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7E6BA9D6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01C763A1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4AAE15C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7E2E831B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1CAA4E34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DFDAFC1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7E2CD96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2B432282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2713F52C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0880A67C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1C3CDEAA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61D3A523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758C9903" w14:textId="77777777" w:rsidR="00DE611F" w:rsidRDefault="00DE611F" w:rsidP="000749FC">
      <w:pPr>
        <w:rPr>
          <w:rFonts w:ascii="Times New Roman" w:hAnsi="Times New Roman" w:cs="Times New Roman"/>
          <w:lang w:val="en-US"/>
        </w:rPr>
      </w:pPr>
    </w:p>
    <w:p w14:paraId="2BD3891A" w14:textId="12717FAF" w:rsidR="00DE611F" w:rsidRDefault="00DE611F" w:rsidP="00DE61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611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ORACLE</w:t>
      </w:r>
    </w:p>
    <w:p w14:paraId="48123F72" w14:textId="1C1DF26E" w:rsidR="00DE611F" w:rsidRDefault="00DE611F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-&gt;In </w:t>
      </w:r>
      <w:proofErr w:type="gramStart"/>
      <w:r>
        <w:rPr>
          <w:rFonts w:ascii="Times New Roman" w:hAnsi="Times New Roman" w:cs="Times New Roman"/>
          <w:lang w:val="en-US"/>
        </w:rPr>
        <w:t>IT</w:t>
      </w:r>
      <w:proofErr w:type="gramEnd"/>
      <w:r>
        <w:rPr>
          <w:rFonts w:ascii="Times New Roman" w:hAnsi="Times New Roman" w:cs="Times New Roman"/>
          <w:lang w:val="en-US"/>
        </w:rPr>
        <w:t xml:space="preserve"> field users are interacting with two types of applications. Those are</w:t>
      </w:r>
    </w:p>
    <w:p w14:paraId="078847BC" w14:textId="640884E7" w:rsidR="00DE611F" w:rsidRDefault="00DE611F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1.Front End Applications</w:t>
      </w:r>
    </w:p>
    <w:p w14:paraId="5B7FD1BF" w14:textId="59DE7305" w:rsidR="00DE611F" w:rsidRDefault="00DE611F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2.Back End Applications</w:t>
      </w:r>
    </w:p>
    <w:p w14:paraId="0BF9F798" w14:textId="2ECA018D" w:rsidR="00DE611F" w:rsidRDefault="00DE611F" w:rsidP="00DE611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1)</w:t>
      </w:r>
      <w:r w:rsidR="005C3346">
        <w:rPr>
          <w:rFonts w:ascii="Times New Roman" w:hAnsi="Times New Roman" w:cs="Times New Roman"/>
          <w:lang w:val="en-US"/>
        </w:rPr>
        <w:t xml:space="preserve"> </w:t>
      </w:r>
      <w:r w:rsidRPr="00DE611F">
        <w:rPr>
          <w:rFonts w:ascii="Times New Roman" w:hAnsi="Times New Roman" w:cs="Times New Roman"/>
          <w:u w:val="single"/>
          <w:lang w:val="en-US"/>
        </w:rPr>
        <w:t>Front-End Application: -</w:t>
      </w:r>
    </w:p>
    <w:p w14:paraId="68CEBAC5" w14:textId="197834CC" w:rsidR="00DE611F" w:rsidRDefault="00DE611F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-&gt;FEA is an application where the end-</w:t>
      </w:r>
      <w:r w:rsidR="005C3346">
        <w:rPr>
          <w:rFonts w:ascii="Times New Roman" w:hAnsi="Times New Roman" w:cs="Times New Roman"/>
          <w:lang w:val="en-US"/>
        </w:rPr>
        <w:t>users</w:t>
      </w:r>
      <w:r>
        <w:rPr>
          <w:rFonts w:ascii="Times New Roman" w:hAnsi="Times New Roman" w:cs="Times New Roman"/>
          <w:lang w:val="en-US"/>
        </w:rPr>
        <w:t xml:space="preserve"> interact to an </w:t>
      </w:r>
      <w:proofErr w:type="gramStart"/>
      <w:r>
        <w:rPr>
          <w:rFonts w:ascii="Times New Roman" w:hAnsi="Times New Roman" w:cs="Times New Roman"/>
          <w:lang w:val="en-US"/>
        </w:rPr>
        <w:t>application directly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14:paraId="4B08F635" w14:textId="4928E8EB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Ex</w:t>
      </w:r>
      <w:r w:rsidR="00A4599F">
        <w:rPr>
          <w:rFonts w:ascii="Times New Roman" w:hAnsi="Times New Roman" w:cs="Times New Roman"/>
          <w:lang w:val="en-US"/>
        </w:rPr>
        <w:t>: -</w:t>
      </w:r>
      <w:r>
        <w:rPr>
          <w:rFonts w:ascii="Times New Roman" w:hAnsi="Times New Roman" w:cs="Times New Roman"/>
          <w:lang w:val="en-US"/>
        </w:rPr>
        <w:t xml:space="preserve"> Register from, Login Form, View Profile forms, Home page</w:t>
      </w:r>
      <w:r w:rsidR="00A4599F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etc.</w:t>
      </w:r>
    </w:p>
    <w:p w14:paraId="581B1B2E" w14:textId="417C55FD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-&gt;UI technologies are HTML, CSS, JavaScript, Angular JS, React JS</w:t>
      </w:r>
      <w:r w:rsidR="00A4599F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etc.</w:t>
      </w:r>
    </w:p>
    <w:p w14:paraId="76FB14B2" w14:textId="16AA3A8B" w:rsidR="005C3346" w:rsidRDefault="005C3346" w:rsidP="00DE611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2) </w:t>
      </w:r>
      <w:r w:rsidRPr="005C3346">
        <w:rPr>
          <w:rFonts w:ascii="Times New Roman" w:hAnsi="Times New Roman" w:cs="Times New Roman"/>
          <w:u w:val="single"/>
          <w:lang w:val="en-US"/>
        </w:rPr>
        <w:t>Back-End-Application: -</w:t>
      </w:r>
    </w:p>
    <w:p w14:paraId="30288884" w14:textId="59FBA3D9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-&gt;BEA is an application where we store the end-</w:t>
      </w:r>
      <w:r w:rsidR="00A4599F">
        <w:rPr>
          <w:rFonts w:ascii="Times New Roman" w:hAnsi="Times New Roman" w:cs="Times New Roman"/>
          <w:lang w:val="en-US"/>
        </w:rPr>
        <w:t>user’s</w:t>
      </w:r>
      <w:r>
        <w:rPr>
          <w:rFonts w:ascii="Times New Roman" w:hAnsi="Times New Roman" w:cs="Times New Roman"/>
          <w:lang w:val="en-US"/>
        </w:rPr>
        <w:t xml:space="preserve"> data/information.</w:t>
      </w:r>
    </w:p>
    <w:p w14:paraId="40ECF21E" w14:textId="25C9ACFA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Ex</w:t>
      </w:r>
      <w:r w:rsidR="00A4599F">
        <w:rPr>
          <w:rFonts w:ascii="Times New Roman" w:hAnsi="Times New Roman" w:cs="Times New Roman"/>
          <w:lang w:val="en-US"/>
        </w:rPr>
        <w:t>: -</w:t>
      </w:r>
      <w:r>
        <w:rPr>
          <w:rFonts w:ascii="Times New Roman" w:hAnsi="Times New Roman" w:cs="Times New Roman"/>
          <w:lang w:val="en-US"/>
        </w:rPr>
        <w:t xml:space="preserve"> Database.</w:t>
      </w:r>
    </w:p>
    <w:p w14:paraId="05197871" w14:textId="44FDB0F0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-&gt;DB technologies are ORACLE, SQL SERVER, MYSQL, POSTGRESQL, DB2</w:t>
      </w:r>
      <w:r w:rsidR="00A4599F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etc.</w:t>
      </w:r>
    </w:p>
    <w:p w14:paraId="1CA9939C" w14:textId="4E0557E0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=&gt; </w:t>
      </w:r>
      <w:r w:rsidRPr="005C3346">
        <w:rPr>
          <w:rFonts w:ascii="Times New Roman" w:hAnsi="Times New Roman" w:cs="Times New Roman"/>
          <w:u w:val="single"/>
          <w:lang w:val="en-US"/>
        </w:rPr>
        <w:t>Server</w:t>
      </w:r>
      <w:r w:rsidR="00A4599F" w:rsidRPr="005C3346">
        <w:rPr>
          <w:rFonts w:ascii="Times New Roman" w:hAnsi="Times New Roman" w:cs="Times New Roman"/>
          <w:u w:val="single"/>
          <w:lang w:val="en-US"/>
        </w:rPr>
        <w:t>-</w:t>
      </w:r>
      <w:r w:rsidRPr="005C3346">
        <w:rPr>
          <w:rFonts w:ascii="Times New Roman" w:hAnsi="Times New Roman" w:cs="Times New Roman"/>
          <w:u w:val="single"/>
          <w:lang w:val="en-US"/>
        </w:rPr>
        <w:t xml:space="preserve"> Side Technologies: -</w:t>
      </w:r>
      <w:r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3B0C3997" w14:textId="3E091D4B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-&gt; These technologies are used to establish </w:t>
      </w:r>
      <w:r w:rsidR="00A4599F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connection between front end application and back</w:t>
      </w:r>
      <w:r w:rsidR="00A4599F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end application.</w:t>
      </w:r>
    </w:p>
    <w:p w14:paraId="2A3AC77C" w14:textId="7EB595D1" w:rsidR="005C3346" w:rsidRDefault="005C3346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-&gt; Server</w:t>
      </w:r>
      <w:r w:rsidR="00A4599F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Side Technologies are Java, .Net, Python, PHB</w:t>
      </w:r>
      <w:r w:rsidR="00A4599F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etc.</w:t>
      </w:r>
    </w:p>
    <w:p w14:paraId="267A2EEB" w14:textId="34285307" w:rsidR="005C3346" w:rsidRPr="005C3346" w:rsidRDefault="00B56435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09838D7" wp14:editId="034B426C">
                <wp:simplePos x="0" y="0"/>
                <wp:positionH relativeFrom="column">
                  <wp:posOffset>1849582</wp:posOffset>
                </wp:positionH>
                <wp:positionV relativeFrom="paragraph">
                  <wp:posOffset>55938</wp:posOffset>
                </wp:positionV>
                <wp:extent cx="1717733" cy="346363"/>
                <wp:effectExtent l="0" t="0" r="15875" b="15875"/>
                <wp:wrapNone/>
                <wp:docPr id="182624776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733" cy="34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3C14BE" w14:textId="596891AD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838D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45.65pt;margin-top:4.4pt;width:135.25pt;height:27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" fillcolor="white [3201]" strokecolor="white [3212]" strokeweight=".5pt">
                <v:textbox>
                  <w:txbxContent>
                    <w:p w14:paraId="343C14BE" w14:textId="596891AD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269C072C" w14:textId="48FCFAAF" w:rsidR="005C3346" w:rsidRDefault="00B56435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481ECDB" wp14:editId="26F6A3AC">
                <wp:simplePos x="0" y="0"/>
                <wp:positionH relativeFrom="column">
                  <wp:posOffset>2182091</wp:posOffset>
                </wp:positionH>
                <wp:positionV relativeFrom="paragraph">
                  <wp:posOffset>249901</wp:posOffset>
                </wp:positionV>
                <wp:extent cx="997065" cy="256309"/>
                <wp:effectExtent l="0" t="0" r="12700" b="10795"/>
                <wp:wrapNone/>
                <wp:docPr id="76410760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65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4EC398" w14:textId="204A9922" w:rsid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</w:t>
                            </w:r>
                          </w:p>
                          <w:p w14:paraId="293F8745" w14:textId="77777777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ECDB" id="_x0000_s1027" type="#_x0000_t202" style="position:absolute;margin-left:171.8pt;margin-top:19.7pt;width:78.5pt;height:20.2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" fillcolor="white [3201]" strokecolor="white [3212]" strokeweight=".5pt">
                <v:textbox>
                  <w:txbxContent>
                    <w:p w14:paraId="5C4EC398" w14:textId="204A9922" w:rsid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</w:t>
                      </w:r>
                    </w:p>
                    <w:p w14:paraId="293F8745" w14:textId="77777777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334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5EA5D1" wp14:editId="5BFD0014">
                <wp:simplePos x="0" y="0"/>
                <wp:positionH relativeFrom="column">
                  <wp:posOffset>1842135</wp:posOffset>
                </wp:positionH>
                <wp:positionV relativeFrom="paragraph">
                  <wp:posOffset>152919</wp:posOffset>
                </wp:positionV>
                <wp:extent cx="1724890" cy="2888673"/>
                <wp:effectExtent l="0" t="0" r="27940" b="26035"/>
                <wp:wrapNone/>
                <wp:docPr id="10559688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0" cy="2888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695F5" id="Rectangle 4" o:spid="_x0000_s1026" style="position:absolute;margin-left:145.05pt;margin-top:12.05pt;width:135.8pt;height:22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" fillcolor="white [3201]" strokecolor="#4ea72e [3209]" strokeweight="1pt"/>
            </w:pict>
          </mc:Fallback>
        </mc:AlternateContent>
      </w:r>
    </w:p>
    <w:p w14:paraId="704D831A" w14:textId="6D03BD3E" w:rsidR="00DE611F" w:rsidRDefault="00B56435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CB7FA4A" wp14:editId="455E1A90">
                <wp:simplePos x="0" y="0"/>
                <wp:positionH relativeFrom="column">
                  <wp:posOffset>2189018</wp:posOffset>
                </wp:positionH>
                <wp:positionV relativeFrom="paragraph">
                  <wp:posOffset>257464</wp:posOffset>
                </wp:positionV>
                <wp:extent cx="1011382" cy="332509"/>
                <wp:effectExtent l="0" t="0" r="17780" b="10795"/>
                <wp:wrapNone/>
                <wp:docPr id="7173383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4FD17" w14:textId="5C26A639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7FA4A" id="Text Box 13" o:spid="_x0000_s1028" type="#_x0000_t202" style="position:absolute;margin-left:172.35pt;margin-top:20.25pt;width:79.65pt;height:26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" fillcolor="white [3201]" strokeweight=".5pt">
                <v:textbox>
                  <w:txbxContent>
                    <w:p w14:paraId="7C94FD17" w14:textId="5C26A639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JDBC</w:t>
                      </w:r>
                    </w:p>
                  </w:txbxContent>
                </v:textbox>
              </v:shape>
            </w:pict>
          </mc:Fallback>
        </mc:AlternateContent>
      </w:r>
    </w:p>
    <w:p w14:paraId="25DC2B93" w14:textId="03A6B778" w:rsidR="00DE611F" w:rsidRPr="00DE611F" w:rsidRDefault="00B56435" w:rsidP="00DE61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8C32B28" wp14:editId="7C83A4FD">
                <wp:simplePos x="0" y="0"/>
                <wp:positionH relativeFrom="column">
                  <wp:posOffset>-173182</wp:posOffset>
                </wp:positionH>
                <wp:positionV relativeFrom="paragraph">
                  <wp:posOffset>271318</wp:posOffset>
                </wp:positionV>
                <wp:extent cx="997527" cy="269702"/>
                <wp:effectExtent l="0" t="0" r="12700" b="16510"/>
                <wp:wrapNone/>
                <wp:docPr id="11436642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269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F29FA" w14:textId="62A6B281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2B28" id="Text Box 11" o:spid="_x0000_s1029" type="#_x0000_t202" style="position:absolute;margin-left:-13.65pt;margin-top:21.35pt;width:78.55pt;height:21.2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" fillcolor="white [3201]" strokecolor="white [3212]" strokeweight=".5pt">
                <v:textbox>
                  <w:txbxContent>
                    <w:p w14:paraId="445F29FA" w14:textId="62A6B281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</w:t>
                      </w:r>
                    </w:p>
                  </w:txbxContent>
                </v:textbox>
              </v:shape>
            </w:pict>
          </mc:Fallback>
        </mc:AlternateContent>
      </w:r>
    </w:p>
    <w:p w14:paraId="10DCCF49" w14:textId="055F6153" w:rsidR="00DE611F" w:rsidRPr="000749FC" w:rsidRDefault="005C3346" w:rsidP="000749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6C3F90" wp14:editId="3123C4B6">
                <wp:simplePos x="0" y="0"/>
                <wp:positionH relativeFrom="margin">
                  <wp:align>right</wp:align>
                </wp:positionH>
                <wp:positionV relativeFrom="paragraph">
                  <wp:posOffset>248747</wp:posOffset>
                </wp:positionV>
                <wp:extent cx="1025237" cy="665018"/>
                <wp:effectExtent l="0" t="0" r="22860" b="20955"/>
                <wp:wrapNone/>
                <wp:docPr id="16418963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7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4FED3" id="Rectangle 5" o:spid="_x0000_s1026" style="position:absolute;margin-left:29.55pt;margin-top:19.6pt;width:80.75pt;height:52.3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9F7CDF" wp14:editId="0E5535A3">
                <wp:simplePos x="0" y="0"/>
                <wp:positionH relativeFrom="column">
                  <wp:posOffset>-186748</wp:posOffset>
                </wp:positionH>
                <wp:positionV relativeFrom="paragraph">
                  <wp:posOffset>277957</wp:posOffset>
                </wp:positionV>
                <wp:extent cx="1025237" cy="665018"/>
                <wp:effectExtent l="0" t="0" r="22860" b="20955"/>
                <wp:wrapNone/>
                <wp:docPr id="15472808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7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DED03" id="Rectangle 5" o:spid="_x0000_s1026" style="position:absolute;margin-left:-14.7pt;margin-top:21.9pt;width:80.75pt;height:5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" fillcolor="white [3201]" strokecolor="#4ea72e [3209]" strokeweight="1pt"/>
            </w:pict>
          </mc:Fallback>
        </mc:AlternateContent>
      </w:r>
      <w:r w:rsidR="00DE611F">
        <w:rPr>
          <w:rFonts w:ascii="Times New Roman" w:hAnsi="Times New Roman" w:cs="Times New Roman"/>
          <w:lang w:val="en-US"/>
        </w:rPr>
        <w:tab/>
      </w:r>
      <w:r w:rsidR="00DE611F">
        <w:rPr>
          <w:rFonts w:ascii="Times New Roman" w:hAnsi="Times New Roman" w:cs="Times New Roman"/>
          <w:lang w:val="en-US"/>
        </w:rPr>
        <w:tab/>
      </w:r>
    </w:p>
    <w:p w14:paraId="78A5DB4E" w14:textId="77777777" w:rsidR="000E2F8A" w:rsidRDefault="00B56435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E2BDDCA" wp14:editId="71CA236C">
                <wp:simplePos x="0" y="0"/>
                <wp:positionH relativeFrom="column">
                  <wp:posOffset>2223654</wp:posOffset>
                </wp:positionH>
                <wp:positionV relativeFrom="paragraph">
                  <wp:posOffset>763790</wp:posOffset>
                </wp:positionV>
                <wp:extent cx="942109" cy="276802"/>
                <wp:effectExtent l="0" t="0" r="10795" b="28575"/>
                <wp:wrapNone/>
                <wp:docPr id="131057325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27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77F0A6" w14:textId="7847651D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DDCA" id="_x0000_s1030" type="#_x0000_t202" style="position:absolute;margin-left:175.1pt;margin-top:60.15pt;width:74.2pt;height:21.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" fillcolor="white [3201]" strokecolor="white [3212]" strokeweight=".5pt">
                <v:textbox>
                  <w:txbxContent>
                    <w:p w14:paraId="1977F0A6" w14:textId="7847651D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483257B2" wp14:editId="7DBE24C6">
                <wp:simplePos x="0" y="0"/>
                <wp:positionH relativeFrom="column">
                  <wp:posOffset>4765964</wp:posOffset>
                </wp:positionH>
                <wp:positionV relativeFrom="paragraph">
                  <wp:posOffset>147262</wp:posOffset>
                </wp:positionV>
                <wp:extent cx="851823" cy="339437"/>
                <wp:effectExtent l="0" t="0" r="24765" b="22860"/>
                <wp:wrapNone/>
                <wp:docPr id="12780727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823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355C7" w14:textId="0295ACCE" w:rsidR="00B56435" w:rsidRPr="00B56435" w:rsidRDefault="00B564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257B2" id="Text Box 15" o:spid="_x0000_s1031" type="#_x0000_t202" style="position:absolute;margin-left:375.25pt;margin-top:11.6pt;width:67.05pt;height:26.75pt;z-index:2516582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" fillcolor="white [3201]" strokeweight=".5pt">
                <v:textbox>
                  <w:txbxContent>
                    <w:p w14:paraId="36B355C7" w14:textId="0295ACCE" w:rsidR="00B56435" w:rsidRPr="00B56435" w:rsidRDefault="00B564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06C6E560" wp14:editId="2C5E92E6">
                <wp:simplePos x="0" y="0"/>
                <wp:positionH relativeFrom="column">
                  <wp:posOffset>2202873</wp:posOffset>
                </wp:positionH>
                <wp:positionV relativeFrom="paragraph">
                  <wp:posOffset>1103226</wp:posOffset>
                </wp:positionV>
                <wp:extent cx="997065" cy="374073"/>
                <wp:effectExtent l="0" t="0" r="12700" b="26035"/>
                <wp:wrapNone/>
                <wp:docPr id="22515136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65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546E5" w14:textId="2700AAB3" w:rsidR="00B56435" w:rsidRPr="00B56435" w:rsidRDefault="00B56435" w:rsidP="00B5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ADO.NET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6E560" id="Text Box 14" o:spid="_x0000_s1032" type="#_x0000_t202" style="position:absolute;margin-left:173.45pt;margin-top:86.85pt;width:78.5pt;height:29.4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" fillcolor="white [3201]" strokeweight=".5pt">
                <v:textbox>
                  <w:txbxContent>
                    <w:p w14:paraId="237546E5" w14:textId="2700AAB3" w:rsidR="00B56435" w:rsidRPr="00B56435" w:rsidRDefault="00B56435" w:rsidP="00B5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ADO.NET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3324DF4" wp14:editId="2999DBC5">
                <wp:simplePos x="0" y="0"/>
                <wp:positionH relativeFrom="column">
                  <wp:posOffset>-96982</wp:posOffset>
                </wp:positionH>
                <wp:positionV relativeFrom="paragraph">
                  <wp:posOffset>168044</wp:posOffset>
                </wp:positionV>
                <wp:extent cx="824346" cy="360161"/>
                <wp:effectExtent l="0" t="0" r="13970" b="20955"/>
                <wp:wrapNone/>
                <wp:docPr id="95839138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346" cy="360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DDDC5" w14:textId="7B434DEA" w:rsidR="00B56435" w:rsidRPr="00B56435" w:rsidRDefault="00B564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4DF4" id="Text Box 12" o:spid="_x0000_s1033" type="#_x0000_t202" style="position:absolute;margin-left:-7.65pt;margin-top:13.25pt;width:64.9pt;height:28.35pt;z-index:251658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" fillcolor="white [3201]" strokeweight=".5pt">
                <v:textbox>
                  <w:txbxContent>
                    <w:p w14:paraId="63DDDDC5" w14:textId="7B434DEA" w:rsidR="00B56435" w:rsidRPr="00B56435" w:rsidRDefault="00B564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 Form</w:t>
                      </w:r>
                    </w:p>
                  </w:txbxContent>
                </v:textbox>
              </v:shape>
            </w:pict>
          </mc:Fallback>
        </mc:AlternateContent>
      </w:r>
      <w:r w:rsidR="005C334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A436682" wp14:editId="5CD06914">
                <wp:simplePos x="0" y="0"/>
                <wp:positionH relativeFrom="column">
                  <wp:posOffset>3609109</wp:posOffset>
                </wp:positionH>
                <wp:positionV relativeFrom="paragraph">
                  <wp:posOffset>278880</wp:posOffset>
                </wp:positionV>
                <wp:extent cx="1052946" cy="6350"/>
                <wp:effectExtent l="38100" t="76200" r="13970" b="88900"/>
                <wp:wrapNone/>
                <wp:docPr id="74885211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946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B9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4.2pt;margin-top:21.95pt;width:82.9pt;height: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5C334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AF0CC31" wp14:editId="0C5DA7D3">
                <wp:simplePos x="0" y="0"/>
                <wp:positionH relativeFrom="column">
                  <wp:posOffset>852055</wp:posOffset>
                </wp:positionH>
                <wp:positionV relativeFrom="paragraph">
                  <wp:posOffset>278880</wp:posOffset>
                </wp:positionV>
                <wp:extent cx="969818" cy="6928"/>
                <wp:effectExtent l="38100" t="76200" r="20955" b="88900"/>
                <wp:wrapNone/>
                <wp:docPr id="20173480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18" cy="69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1E1A5" id="Straight Arrow Connector 7" o:spid="_x0000_s1026" type="#_x0000_t32" style="position:absolute;margin-left:67.1pt;margin-top:21.95pt;width:76.35pt;height: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71D9B7" w14:textId="77777777" w:rsidR="000E2F8A" w:rsidRDefault="000E2F8A" w:rsidP="000E2F8A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8BA4CDD" w14:textId="77777777" w:rsidR="000E2F8A" w:rsidRDefault="000E2F8A" w:rsidP="000E2F8A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3727E45" w14:textId="77777777" w:rsidR="000E2F8A" w:rsidRDefault="000E2F8A" w:rsidP="000E2F8A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C31F2CF" w14:textId="77777777" w:rsidR="000E2F8A" w:rsidRDefault="000E2F8A" w:rsidP="000E2F8A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1DA1977" w14:textId="133CAA2C" w:rsidR="000749FC" w:rsidRPr="000E2F8A" w:rsidRDefault="00B56435" w:rsidP="000E2F8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E2F8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Topic</w:t>
      </w:r>
      <w:r w:rsidR="000E2F8A" w:rsidRPr="000E2F8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– 1(DBMS)</w:t>
      </w:r>
    </w:p>
    <w:p w14:paraId="450B1EC7" w14:textId="09C235D1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F8A">
        <w:rPr>
          <w:rFonts w:ascii="Times New Roman" w:hAnsi="Times New Roman" w:cs="Times New Roman"/>
          <w:sz w:val="28"/>
          <w:szCs w:val="28"/>
          <w:lang w:val="en-US"/>
        </w:rPr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What is Data?</w:t>
      </w:r>
    </w:p>
    <w:p w14:paraId="443E82E9" w14:textId="17416F62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a raw fact. (i.e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Characters, Numbers, Special characters and Symbols)</w:t>
      </w:r>
    </w:p>
    <w:p w14:paraId="49D77532" w14:textId="6B18801F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-&gt;Data never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gives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meaningful statements to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BBDF58" w14:textId="790E4CEA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SMITH is data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10021 is data</w:t>
      </w:r>
    </w:p>
    <w:p w14:paraId="6A055DC7" w14:textId="2B29EECE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MILLER is data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10022 is data</w:t>
      </w:r>
    </w:p>
    <w:p w14:paraId="5D8B079A" w14:textId="61A533AC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ADAMS is data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10023 is data</w:t>
      </w:r>
    </w:p>
    <w:p w14:paraId="6767B155" w14:textId="206946EA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=&gt;What is information?</w:t>
      </w:r>
    </w:p>
    <w:p w14:paraId="7B73E7D9" w14:textId="25F80300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-&gt;Processing data is called information.</w:t>
      </w:r>
    </w:p>
    <w:p w14:paraId="2328ABF7" w14:textId="79986C78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-&gt;Information always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provides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meaningful statements to users</w:t>
      </w:r>
    </w:p>
    <w:p w14:paraId="1EC654E2" w14:textId="36C07F6F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F8A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 Name</w:t>
      </w:r>
      <w:r w:rsidRPr="000E2F8A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F8A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Id</w:t>
      </w:r>
    </w:p>
    <w:p w14:paraId="2FEFCD40" w14:textId="453B369E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SMITH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10021</w:t>
      </w:r>
    </w:p>
    <w:p w14:paraId="3E421808" w14:textId="315EF1AD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MILLER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10022</w:t>
      </w:r>
    </w:p>
    <w:p w14:paraId="6153588D" w14:textId="7C4352ED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ADAMS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10023</w:t>
      </w:r>
    </w:p>
    <w:p w14:paraId="21AFF1FB" w14:textId="7A29619A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=&gt;What is Database?</w:t>
      </w:r>
    </w:p>
    <w:p w14:paraId="2787F8D5" w14:textId="54955809" w:rsid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a memory which is used to store inter-related information of a particular organization.</w:t>
      </w:r>
    </w:p>
    <w:p w14:paraId="5F6732EF" w14:textId="6FF28D48" w:rsidR="000E2F8A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=&gt;What is inter-related information?</w:t>
      </w:r>
    </w:p>
    <w:p w14:paraId="25D46BB4" w14:textId="46AEFF34" w:rsidR="004736DE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-&gt;Depends on each other.</w:t>
      </w:r>
    </w:p>
    <w:p w14:paraId="7578994B" w14:textId="17918F65" w:rsidR="004736DE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- SBI Organization</w:t>
      </w:r>
    </w:p>
    <w:p w14:paraId="424B6034" w14:textId="2C269DCD" w:rsidR="004736DE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-group of branches ----------------</w:t>
      </w:r>
      <w:r w:rsidRPr="004736D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Group of Customers</w:t>
      </w:r>
    </w:p>
    <w:p w14:paraId="3C806F86" w14:textId="54BA94B1" w:rsidR="004736DE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&gt;group of departments</w:t>
      </w:r>
    </w:p>
    <w:p w14:paraId="03763E57" w14:textId="718364CE" w:rsidR="004736DE" w:rsidRDefault="004736DE" w:rsidP="000749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&gt;group of employees.</w:t>
      </w:r>
    </w:p>
    <w:p w14:paraId="39D69B3A" w14:textId="0FC3BAF4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 department = no employees</w:t>
      </w:r>
    </w:p>
    <w:p w14:paraId="2BE6745F" w14:textId="5D1329EE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 employees = no department</w:t>
      </w:r>
    </w:p>
    <w:p w14:paraId="7F4484C8" w14:textId="7B355C8E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no customers = no products</w:t>
      </w:r>
    </w:p>
    <w:p w14:paraId="42A2560F" w14:textId="68CC4AB3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no products = no customers.</w:t>
      </w:r>
    </w:p>
    <w:p w14:paraId="2EB73A58" w14:textId="0BD3917D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=&gt;Types of Databases?</w:t>
      </w:r>
    </w:p>
    <w:p w14:paraId="4D817DD2" w14:textId="7CF24DBC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-&gt;There are two types of databases in the real world. Those are </w:t>
      </w:r>
    </w:p>
    <w:p w14:paraId="06CE2494" w14:textId="327B3C63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1.OLTP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Online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Transaction Processing )</w:t>
      </w:r>
    </w:p>
    <w:p w14:paraId="6EECA5EA" w14:textId="68E65EE8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2.OLAP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Online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Analytical Processing )</w:t>
      </w:r>
    </w:p>
    <w:p w14:paraId="21D7EB40" w14:textId="79491735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1.OLTP: -</w:t>
      </w:r>
    </w:p>
    <w:p w14:paraId="34555AEC" w14:textId="29F74888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-&gt;These databases are used for saving/storing “day-to-day” transactional information.</w:t>
      </w:r>
    </w:p>
    <w:p w14:paraId="1C6BC567" w14:textId="67863B8A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- Oracle, SQL SERVER, MySQL, PostgreSQL, Db2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14:paraId="3018325F" w14:textId="4411E932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753EF84" w14:textId="22C08B14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2.OLAP: -</w:t>
      </w:r>
    </w:p>
    <w:p w14:paraId="6E05DECA" w14:textId="23A71864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-&gt;These databases are used for storing “historical data/information “. (i.e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Bigdata)</w:t>
      </w:r>
    </w:p>
    <w:p w14:paraId="50D058B2" w14:textId="57B5C69D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: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Warehouse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DWH)</w:t>
      </w:r>
    </w:p>
    <w:p w14:paraId="47EB0543" w14:textId="559B8DFA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88967B" w14:textId="59C06AFA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E01F9C6" wp14:editId="282A45F8">
                <wp:simplePos x="0" y="0"/>
                <wp:positionH relativeFrom="column">
                  <wp:posOffset>4308764</wp:posOffset>
                </wp:positionH>
                <wp:positionV relativeFrom="paragraph">
                  <wp:posOffset>167755</wp:posOffset>
                </wp:positionV>
                <wp:extent cx="1724891" cy="3380510"/>
                <wp:effectExtent l="0" t="0" r="27940" b="10795"/>
                <wp:wrapNone/>
                <wp:docPr id="25560083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338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E6CA7" id="Rectangle 17" o:spid="_x0000_s1026" style="position:absolute;margin-left:339.25pt;margin-top:13.2pt;width:135.8pt;height:266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" fillcolor="white [3201]" strokecolor="#4ea72e [3209]" strokeweight="1pt"/>
            </w:pict>
          </mc:Fallback>
        </mc:AlternateContent>
      </w:r>
    </w:p>
    <w:p w14:paraId="76C5E6EA" w14:textId="5499163F" w:rsidR="004736DE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0A9A4AA" wp14:editId="78CB15AE">
                <wp:simplePos x="0" y="0"/>
                <wp:positionH relativeFrom="column">
                  <wp:posOffset>4468091</wp:posOffset>
                </wp:positionH>
                <wp:positionV relativeFrom="paragraph">
                  <wp:posOffset>117937</wp:posOffset>
                </wp:positionV>
                <wp:extent cx="1440873" cy="360218"/>
                <wp:effectExtent l="0" t="0" r="26035" b="20955"/>
                <wp:wrapNone/>
                <wp:docPr id="126535055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C62176" w14:textId="62F248D6" w:rsidR="00AC3753" w:rsidRPr="00AC3753" w:rsidRDefault="00AC3753" w:rsidP="00AC37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OLAP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r w:rsidR="008C6FC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A4AA" id="Text Box 37" o:spid="_x0000_s1034" type="#_x0000_t202" style="position:absolute;margin-left:351.8pt;margin-top:9.3pt;width:113.45pt;height:28.35pt;z-index:251658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" fillcolor="white [3201]" strokecolor="white [3212]" strokeweight=".5pt">
                <v:textbox>
                  <w:txbxContent>
                    <w:p w14:paraId="0DC62176" w14:textId="62F248D6" w:rsidR="00AC3753" w:rsidRPr="00AC3753" w:rsidRDefault="00AC3753" w:rsidP="00AC37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OLAP 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  <w:r w:rsidR="008C6FC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dw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4324D17" w14:textId="712C300C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3BCA6C" w14:textId="54AB9F94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72606789" wp14:editId="30C5DA33">
                <wp:simplePos x="0" y="0"/>
                <wp:positionH relativeFrom="column">
                  <wp:posOffset>1523479</wp:posOffset>
                </wp:positionH>
                <wp:positionV relativeFrom="paragraph">
                  <wp:posOffset>30021</wp:posOffset>
                </wp:positionV>
                <wp:extent cx="935181" cy="318654"/>
                <wp:effectExtent l="38100" t="190500" r="36830" b="196215"/>
                <wp:wrapNone/>
                <wp:docPr id="193293331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67001">
                          <a:off x="0" y="0"/>
                          <a:ext cx="935181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04C2A4" w14:textId="77777777" w:rsidR="00AC3753" w:rsidRPr="00AC3753" w:rsidRDefault="00AC3753" w:rsidP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Day-to-day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06789" id="Text Box 38" o:spid="_x0000_s1035" type="#_x0000_t202" style="position:absolute;margin-left:119.95pt;margin-top:2.35pt;width:73.65pt;height:25.1pt;rotation:-1565217fd;z-index:2516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" fillcolor="white [3201]" strokecolor="white [3212]" strokeweight=".5pt">
                <v:textbox>
                  <w:txbxContent>
                    <w:p w14:paraId="7D04C2A4" w14:textId="77777777" w:rsidR="00AC3753" w:rsidRPr="00AC3753" w:rsidRDefault="00AC3753" w:rsidP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Day-to-day</w:t>
                      </w:r>
                    </w:p>
                  </w:txbxContent>
                </v:textbox>
              </v:shape>
            </w:pict>
          </mc:Fallback>
        </mc:AlternateContent>
      </w:r>
    </w:p>
    <w:p w14:paraId="43A96234" w14:textId="1B539ECD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71FFDAA3" wp14:editId="3A62021F">
                <wp:simplePos x="0" y="0"/>
                <wp:positionH relativeFrom="column">
                  <wp:posOffset>2140527</wp:posOffset>
                </wp:positionH>
                <wp:positionV relativeFrom="paragraph">
                  <wp:posOffset>10045</wp:posOffset>
                </wp:positionV>
                <wp:extent cx="803564" cy="283729"/>
                <wp:effectExtent l="0" t="0" r="15875" b="21590"/>
                <wp:wrapNone/>
                <wp:docPr id="176314720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283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1544AF" w14:textId="6ABA18A0" w:rsidR="008C6FCF" w:rsidRPr="008C6FCF" w:rsidRDefault="008C6FC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OLTP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DAA3" id="Text Box 40" o:spid="_x0000_s1036" type="#_x0000_t202" style="position:absolute;margin-left:168.55pt;margin-top:.8pt;width:63.25pt;height:22.3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" fillcolor="white [3201]" strokecolor="white [3212]" strokeweight=".5pt">
                <v:textbox>
                  <w:txbxContent>
                    <w:p w14:paraId="5A1544AF" w14:textId="6ABA18A0" w:rsidR="008C6FCF" w:rsidRPr="008C6FCF" w:rsidRDefault="008C6FC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OLTP DB</w:t>
                      </w:r>
                    </w:p>
                  </w:txbxContent>
                </v:textbox>
              </v:shap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F1E7B1F" wp14:editId="484A6778">
                <wp:simplePos x="0" y="0"/>
                <wp:positionH relativeFrom="column">
                  <wp:posOffset>796636</wp:posOffset>
                </wp:positionH>
                <wp:positionV relativeFrom="paragraph">
                  <wp:posOffset>134735</wp:posOffset>
                </wp:positionV>
                <wp:extent cx="637309" cy="263237"/>
                <wp:effectExtent l="0" t="0" r="10795" b="22860"/>
                <wp:wrapNone/>
                <wp:docPr id="194074371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F2CBB" w14:textId="3CF3E2AE" w:rsidR="00AC3753" w:rsidRPr="00AC3753" w:rsidRDefault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E7B1F" id="Text Box 29" o:spid="_x0000_s1037" type="#_x0000_t202" style="position:absolute;margin-left:62.75pt;margin-top:10.6pt;width:50.2pt;height:20.7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Y/Og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" fillcolor="white [3201]" strokeweight=".5pt">
                <v:textbox>
                  <w:txbxContent>
                    <w:p w14:paraId="123F2CBB" w14:textId="3CF3E2AE" w:rsidR="00AC3753" w:rsidRPr="00AC3753" w:rsidRDefault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App1</w:t>
                      </w:r>
                    </w:p>
                  </w:txbxContent>
                </v:textbox>
              </v:shape>
            </w:pict>
          </mc:Fallback>
        </mc:AlternateContent>
      </w:r>
    </w:p>
    <w:p w14:paraId="4C94E666" w14:textId="13A57701" w:rsidR="004736DE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4755335" wp14:editId="371DDEE8">
                <wp:simplePos x="0" y="0"/>
                <wp:positionH relativeFrom="column">
                  <wp:posOffset>1475509</wp:posOffset>
                </wp:positionH>
                <wp:positionV relativeFrom="paragraph">
                  <wp:posOffset>71062</wp:posOffset>
                </wp:positionV>
                <wp:extent cx="498648" cy="817418"/>
                <wp:effectExtent l="0" t="0" r="73025" b="59055"/>
                <wp:wrapNone/>
                <wp:docPr id="62294396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648" cy="817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7008" id="Straight Arrow Connector 30" o:spid="_x0000_s1026" type="#_x0000_t32" style="position:absolute;margin-left:116.2pt;margin-top:5.6pt;width:39.25pt;height:6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A0BF67A" wp14:editId="2D889B20">
                <wp:simplePos x="0" y="0"/>
                <wp:positionH relativeFrom="column">
                  <wp:posOffset>235527</wp:posOffset>
                </wp:positionH>
                <wp:positionV relativeFrom="paragraph">
                  <wp:posOffset>50280</wp:posOffset>
                </wp:positionV>
                <wp:extent cx="539923" cy="899969"/>
                <wp:effectExtent l="0" t="38100" r="50800" b="14605"/>
                <wp:wrapNone/>
                <wp:docPr id="142457096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23" cy="899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626A8" id="Straight Arrow Connector 28" o:spid="_x0000_s1026" type="#_x0000_t32" style="position:absolute;margin-left:18.55pt;margin-top:3.95pt;width:42.5pt;height:70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5DF7AA2" wp14:editId="26A88944">
                <wp:simplePos x="0" y="0"/>
                <wp:positionH relativeFrom="column">
                  <wp:posOffset>-284018</wp:posOffset>
                </wp:positionH>
                <wp:positionV relativeFrom="paragraph">
                  <wp:posOffset>299662</wp:posOffset>
                </wp:positionV>
                <wp:extent cx="422563" cy="353291"/>
                <wp:effectExtent l="0" t="0" r="15875" b="27940"/>
                <wp:wrapNone/>
                <wp:docPr id="60971795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353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50A1B" id="Oval 19" o:spid="_x0000_s1026" style="position:absolute;margin-left:-22.35pt;margin-top:23.6pt;width:33.25pt;height:2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E0F40B5" wp14:editId="2059C35A">
                <wp:simplePos x="0" y="0"/>
                <wp:positionH relativeFrom="column">
                  <wp:posOffset>2001982</wp:posOffset>
                </wp:positionH>
                <wp:positionV relativeFrom="paragraph">
                  <wp:posOffset>105410</wp:posOffset>
                </wp:positionV>
                <wp:extent cx="1032164" cy="1496291"/>
                <wp:effectExtent l="0" t="0" r="15875" b="27940"/>
                <wp:wrapNone/>
                <wp:docPr id="1959174442" name="C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149629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3B82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8" o:spid="_x0000_s1026" type="#_x0000_t22" style="position:absolute;margin-left:157.65pt;margin-top:8.3pt;width:81.25pt;height:11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" adj="3725" fillcolor="#156082 [3204]" strokecolor="#030e13 [484]" strokeweight="1pt">
                <v:stroke joinstyle="miter"/>
              </v:shape>
            </w:pict>
          </mc:Fallback>
        </mc:AlternateContent>
      </w:r>
    </w:p>
    <w:p w14:paraId="4BD93F77" w14:textId="5ACFEFCC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8C967C" w14:textId="0DD5B7FE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04DA0B2" wp14:editId="575C3238">
                <wp:simplePos x="0" y="0"/>
                <wp:positionH relativeFrom="column">
                  <wp:posOffset>962429</wp:posOffset>
                </wp:positionH>
                <wp:positionV relativeFrom="paragraph">
                  <wp:posOffset>40005</wp:posOffset>
                </wp:positionV>
                <wp:extent cx="741218" cy="241935"/>
                <wp:effectExtent l="0" t="0" r="20955" b="24765"/>
                <wp:wrapNone/>
                <wp:docPr id="105413656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18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5CFB21" w14:textId="77777777" w:rsidR="008C6FCF" w:rsidRPr="008C6FCF" w:rsidRDefault="008C6FCF" w:rsidP="008C6FC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6FCF">
                              <w:rPr>
                                <w:sz w:val="16"/>
                                <w:szCs w:val="16"/>
                                <w:lang w:val="en-US"/>
                              </w:rPr>
                              <w:t>Day-to-day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A0B2" id="_x0000_s1038" type="#_x0000_t202" style="position:absolute;margin-left:75.8pt;margin-top:3.15pt;width:58.35pt;height:19.0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" fillcolor="white [3201]" strokecolor="white [3212]" strokeweight=".5pt">
                <v:textbox>
                  <w:txbxContent>
                    <w:p w14:paraId="695CFB21" w14:textId="77777777" w:rsidR="008C6FCF" w:rsidRPr="008C6FCF" w:rsidRDefault="008C6FCF" w:rsidP="008C6FC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C6FCF">
                        <w:rPr>
                          <w:sz w:val="16"/>
                          <w:szCs w:val="16"/>
                          <w:lang w:val="en-US"/>
                        </w:rPr>
                        <w:t>Day-to-day</w:t>
                      </w:r>
                    </w:p>
                  </w:txbxContent>
                </v:textbox>
              </v:shap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DF4B9EE" wp14:editId="647AB1A7">
                <wp:simplePos x="0" y="0"/>
                <wp:positionH relativeFrom="column">
                  <wp:posOffset>3429000</wp:posOffset>
                </wp:positionH>
                <wp:positionV relativeFrom="paragraph">
                  <wp:posOffset>227734</wp:posOffset>
                </wp:positionV>
                <wp:extent cx="471055" cy="301336"/>
                <wp:effectExtent l="0" t="0" r="24765" b="22860"/>
                <wp:wrapNone/>
                <wp:docPr id="186821562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301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B83FB" w14:textId="32DF6BCC" w:rsidR="00AC3753" w:rsidRPr="00AC3753" w:rsidRDefault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B9EE" id="Text Box 35" o:spid="_x0000_s1039" type="#_x0000_t202" style="position:absolute;margin-left:270pt;margin-top:17.95pt;width:37.1pt;height:23.7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" fillcolor="white [3201]" strokeweight=".5pt">
                <v:textbox>
                  <w:txbxContent>
                    <w:p w14:paraId="1C4B83FB" w14:textId="32DF6BCC" w:rsidR="00AC3753" w:rsidRPr="00AC3753" w:rsidRDefault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ETL</w:t>
                      </w:r>
                    </w:p>
                  </w:txbxContent>
                </v:textbox>
              </v:shap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E60F879" wp14:editId="144F6BB6">
                <wp:simplePos x="0" y="0"/>
                <wp:positionH relativeFrom="column">
                  <wp:posOffset>-69273</wp:posOffset>
                </wp:positionH>
                <wp:positionV relativeFrom="paragraph">
                  <wp:posOffset>200025</wp:posOffset>
                </wp:positionV>
                <wp:extent cx="0" cy="658091"/>
                <wp:effectExtent l="0" t="0" r="38100" b="27940"/>
                <wp:wrapNone/>
                <wp:docPr id="79697769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09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EC72E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15.75pt" to="-5.4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5C04190C" w14:textId="767BFE3F" w:rsidR="004736DE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63F22AE" wp14:editId="53D9771A">
                <wp:simplePos x="0" y="0"/>
                <wp:positionH relativeFrom="column">
                  <wp:posOffset>3920836</wp:posOffset>
                </wp:positionH>
                <wp:positionV relativeFrom="paragraph">
                  <wp:posOffset>143279</wp:posOffset>
                </wp:positionV>
                <wp:extent cx="387928" cy="6927"/>
                <wp:effectExtent l="0" t="76200" r="31750" b="88900"/>
                <wp:wrapNone/>
                <wp:docPr id="188003286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28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0448" id="Straight Arrow Connector 36" o:spid="_x0000_s1026" type="#_x0000_t32" style="position:absolute;margin-left:308.75pt;margin-top:11.3pt;width:30.55pt;height:.5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67ECCB73" wp14:editId="70CD06E3">
                <wp:simplePos x="0" y="0"/>
                <wp:positionH relativeFrom="column">
                  <wp:posOffset>3048000</wp:posOffset>
                </wp:positionH>
                <wp:positionV relativeFrom="paragraph">
                  <wp:posOffset>122497</wp:posOffset>
                </wp:positionV>
                <wp:extent cx="367145" cy="0"/>
                <wp:effectExtent l="0" t="0" r="0" b="0"/>
                <wp:wrapNone/>
                <wp:docPr id="7360071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64D78" id="Straight Connector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9.65pt" to="268.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A923421" wp14:editId="04E7C2D0">
                <wp:simplePos x="0" y="0"/>
                <wp:positionH relativeFrom="column">
                  <wp:posOffset>214630</wp:posOffset>
                </wp:positionH>
                <wp:positionV relativeFrom="paragraph">
                  <wp:posOffset>232814</wp:posOffset>
                </wp:positionV>
                <wp:extent cx="561110" cy="6927"/>
                <wp:effectExtent l="0" t="76200" r="29845" b="88900"/>
                <wp:wrapNone/>
                <wp:docPr id="77821913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10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93E77" id="Straight Arrow Connector 25" o:spid="_x0000_s1026" type="#_x0000_t32" style="position:absolute;margin-left:16.9pt;margin-top:18.35pt;width:44.2pt;height: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73B3A03" wp14:editId="6B69AE2D">
                <wp:simplePos x="0" y="0"/>
                <wp:positionH relativeFrom="column">
                  <wp:posOffset>1454150</wp:posOffset>
                </wp:positionH>
                <wp:positionV relativeFrom="paragraph">
                  <wp:posOffset>226233</wp:posOffset>
                </wp:positionV>
                <wp:extent cx="519546" cy="0"/>
                <wp:effectExtent l="0" t="76200" r="13970" b="95250"/>
                <wp:wrapNone/>
                <wp:docPr id="170460940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A61FC" id="Straight Arrow Connector 27" o:spid="_x0000_s1026" type="#_x0000_t32" style="position:absolute;margin-left:114.5pt;margin-top:17.8pt;width:40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DD33847" wp14:editId="518E8205">
                <wp:simplePos x="0" y="0"/>
                <wp:positionH relativeFrom="column">
                  <wp:posOffset>831273</wp:posOffset>
                </wp:positionH>
                <wp:positionV relativeFrom="paragraph">
                  <wp:posOffset>101715</wp:posOffset>
                </wp:positionV>
                <wp:extent cx="581891" cy="263237"/>
                <wp:effectExtent l="0" t="0" r="27940" b="22860"/>
                <wp:wrapNone/>
                <wp:docPr id="61605124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94014" w14:textId="2455D1A5" w:rsidR="00AC3753" w:rsidRDefault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App2</w:t>
                            </w:r>
                          </w:p>
                          <w:p w14:paraId="59C21353" w14:textId="77777777" w:rsidR="00AC3753" w:rsidRPr="00AC3753" w:rsidRDefault="00AC37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33847" id="Text Box 26" o:spid="_x0000_s1040" type="#_x0000_t202" style="position:absolute;margin-left:65.45pt;margin-top:8pt;width:45.8pt;height:20.7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3dOwIAAIM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" fillcolor="white [3201]" strokeweight=".5pt">
                <v:textbox>
                  <w:txbxContent>
                    <w:p w14:paraId="61C94014" w14:textId="2455D1A5" w:rsidR="00AC3753" w:rsidRDefault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App2</w:t>
                      </w:r>
                    </w:p>
                    <w:p w14:paraId="59C21353" w14:textId="77777777" w:rsidR="00AC3753" w:rsidRPr="00AC3753" w:rsidRDefault="00AC37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2EADDB7" wp14:editId="43FA3F6D">
                <wp:simplePos x="0" y="0"/>
                <wp:positionH relativeFrom="column">
                  <wp:posOffset>-41564</wp:posOffset>
                </wp:positionH>
                <wp:positionV relativeFrom="paragraph">
                  <wp:posOffset>115570</wp:posOffset>
                </wp:positionV>
                <wp:extent cx="249382" cy="131618"/>
                <wp:effectExtent l="0" t="0" r="36830" b="20955"/>
                <wp:wrapNone/>
                <wp:docPr id="107334037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1316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88C6B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9.1pt" to="16.4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EC83458" wp14:editId="4FB635D8">
                <wp:simplePos x="0" y="0"/>
                <wp:positionH relativeFrom="column">
                  <wp:posOffset>-318655</wp:posOffset>
                </wp:positionH>
                <wp:positionV relativeFrom="paragraph">
                  <wp:posOffset>80934</wp:posOffset>
                </wp:positionV>
                <wp:extent cx="249382" cy="180109"/>
                <wp:effectExtent l="0" t="0" r="17780" b="29845"/>
                <wp:wrapNone/>
                <wp:docPr id="2657821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1801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FA10B" id="Straight Connector 2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pt,6.35pt" to="-5.4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0CAE178D" w14:textId="6DA04D36" w:rsidR="004736DE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6D73441" wp14:editId="2E8EC0C4">
                <wp:simplePos x="0" y="0"/>
                <wp:positionH relativeFrom="column">
                  <wp:posOffset>1461655</wp:posOffset>
                </wp:positionH>
                <wp:positionV relativeFrom="paragraph">
                  <wp:posOffset>58824</wp:posOffset>
                </wp:positionV>
                <wp:extent cx="484909" cy="810491"/>
                <wp:effectExtent l="0" t="38100" r="48895" b="27940"/>
                <wp:wrapNone/>
                <wp:docPr id="170152708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909" cy="8104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1E9A2" id="Straight Arrow Connector 33" o:spid="_x0000_s1026" type="#_x0000_t32" style="position:absolute;margin-left:115.1pt;margin-top:4.65pt;width:38.2pt;height:63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314ABCD9" wp14:editId="3585D980">
                <wp:simplePos x="0" y="0"/>
                <wp:positionH relativeFrom="column">
                  <wp:posOffset>249382</wp:posOffset>
                </wp:positionH>
                <wp:positionV relativeFrom="paragraph">
                  <wp:posOffset>23784</wp:posOffset>
                </wp:positionV>
                <wp:extent cx="616527" cy="852458"/>
                <wp:effectExtent l="0" t="0" r="69850" b="62230"/>
                <wp:wrapNone/>
                <wp:docPr id="188921319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852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CE0C4" id="Straight Arrow Connector 31" o:spid="_x0000_s1026" type="#_x0000_t32" style="position:absolute;margin-left:19.65pt;margin-top:1.85pt;width:48.55pt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20F9532D" w14:textId="652302EA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0B33B52F" wp14:editId="4A086036">
                <wp:simplePos x="0" y="0"/>
                <wp:positionH relativeFrom="column">
                  <wp:posOffset>3131127</wp:posOffset>
                </wp:positionH>
                <wp:positionV relativeFrom="paragraph">
                  <wp:posOffset>9005</wp:posOffset>
                </wp:positionV>
                <wp:extent cx="990600" cy="1184564"/>
                <wp:effectExtent l="0" t="0" r="19050" b="15875"/>
                <wp:wrapNone/>
                <wp:docPr id="30565941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184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F82000" w14:textId="6EBB510B" w:rsidR="008C6FCF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E-Extract</w:t>
                            </w:r>
                          </w:p>
                          <w:p w14:paraId="7CA2CACB" w14:textId="5443792D" w:rsidR="008C6FCF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T-Transfer</w:t>
                            </w:r>
                          </w:p>
                          <w:p w14:paraId="1922A6D9" w14:textId="39F0BED4" w:rsidR="008C6FCF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L-Loading</w:t>
                            </w:r>
                          </w:p>
                          <w:p w14:paraId="1ED60520" w14:textId="77777777" w:rsidR="008C6FCF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686DF8" w14:textId="77777777" w:rsidR="008C6FCF" w:rsidRPr="00AC3753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B52F" id="_x0000_s1041" type="#_x0000_t202" style="position:absolute;margin-left:246.55pt;margin-top:.7pt;width:78pt;height:93.2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" fillcolor="white [3201]" strokecolor="white [3212]" strokeweight=".5pt">
                <v:textbox>
                  <w:txbxContent>
                    <w:p w14:paraId="5CF82000" w14:textId="6EBB510B" w:rsidR="008C6FCF" w:rsidRDefault="008C6FCF" w:rsidP="008C6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E-Extract</w:t>
                      </w:r>
                    </w:p>
                    <w:p w14:paraId="7CA2CACB" w14:textId="5443792D" w:rsidR="008C6FCF" w:rsidRDefault="008C6FCF" w:rsidP="008C6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T-Transfer</w:t>
                      </w:r>
                    </w:p>
                    <w:p w14:paraId="1922A6D9" w14:textId="39F0BED4" w:rsidR="008C6FCF" w:rsidRDefault="008C6FCF" w:rsidP="008C6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L-Loading</w:t>
                      </w:r>
                    </w:p>
                    <w:p w14:paraId="1ED60520" w14:textId="77777777" w:rsidR="008C6FCF" w:rsidRDefault="008C6FCF" w:rsidP="008C6FCF">
                      <w:pPr>
                        <w:rPr>
                          <w:lang w:val="en-US"/>
                        </w:rPr>
                      </w:pPr>
                    </w:p>
                    <w:p w14:paraId="7B686DF8" w14:textId="77777777" w:rsidR="008C6FCF" w:rsidRPr="00AC3753" w:rsidRDefault="008C6FCF" w:rsidP="008C6F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37677F0" wp14:editId="12F817B6">
                <wp:simplePos x="0" y="0"/>
                <wp:positionH relativeFrom="column">
                  <wp:posOffset>-55418</wp:posOffset>
                </wp:positionH>
                <wp:positionV relativeFrom="paragraph">
                  <wp:posOffset>154478</wp:posOffset>
                </wp:positionV>
                <wp:extent cx="235527" cy="159327"/>
                <wp:effectExtent l="0" t="0" r="31750" b="31750"/>
                <wp:wrapNone/>
                <wp:docPr id="101022460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1593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9428C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2.15pt" to="14.2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35583DE8" wp14:editId="1090B9A8">
                <wp:simplePos x="0" y="0"/>
                <wp:positionH relativeFrom="column">
                  <wp:posOffset>-297873</wp:posOffset>
                </wp:positionH>
                <wp:positionV relativeFrom="paragraph">
                  <wp:posOffset>147320</wp:posOffset>
                </wp:positionV>
                <wp:extent cx="228138" cy="145704"/>
                <wp:effectExtent l="0" t="0" r="19685" b="26035"/>
                <wp:wrapNone/>
                <wp:docPr id="110208822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138" cy="1457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F494C" id="Straight Connector 2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5pt,11.6pt" to="-5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385BF932" w14:textId="6D51C2F2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56FC6EFD" wp14:editId="3C0D3D37">
                <wp:simplePos x="0" y="0"/>
                <wp:positionH relativeFrom="column">
                  <wp:posOffset>-297758</wp:posOffset>
                </wp:positionH>
                <wp:positionV relativeFrom="paragraph">
                  <wp:posOffset>243147</wp:posOffset>
                </wp:positionV>
                <wp:extent cx="602672" cy="318654"/>
                <wp:effectExtent l="0" t="0" r="26035" b="24765"/>
                <wp:wrapNone/>
                <wp:docPr id="174882607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2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20F873" w14:textId="22700A2B" w:rsidR="008C6FCF" w:rsidRPr="00AC3753" w:rsidRDefault="008C6FCF" w:rsidP="008C6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C6EFD" id="_x0000_s1042" type="#_x0000_t202" style="position:absolute;margin-left:-23.45pt;margin-top:19.15pt;width:47.45pt;height:25.1pt;z-index:2516582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LlOAIAAIM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" fillcolor="white [3201]" strokecolor="white [3212]" strokeweight=".5pt">
                <v:textbox>
                  <w:txbxContent>
                    <w:p w14:paraId="2320F873" w14:textId="22700A2B" w:rsidR="008C6FCF" w:rsidRPr="00AC3753" w:rsidRDefault="008C6FCF" w:rsidP="008C6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6136B771" w14:textId="008444D8" w:rsidR="004736DE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4D5B0AF" wp14:editId="01703D0D">
                <wp:simplePos x="0" y="0"/>
                <wp:positionH relativeFrom="column">
                  <wp:posOffset>1620520</wp:posOffset>
                </wp:positionH>
                <wp:positionV relativeFrom="paragraph">
                  <wp:posOffset>6350</wp:posOffset>
                </wp:positionV>
                <wp:extent cx="934720" cy="318135"/>
                <wp:effectExtent l="0" t="0" r="17780" b="24765"/>
                <wp:wrapNone/>
                <wp:docPr id="24028292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721911" w14:textId="56487836" w:rsidR="00AC3753" w:rsidRPr="00AC3753" w:rsidRDefault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Day-to-day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5B0AF" id="_x0000_s1043" type="#_x0000_t202" style="position:absolute;margin-left:127.6pt;margin-top:.5pt;width:73.6pt;height:25.05pt;z-index:2516582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" fillcolor="white [3201]" strokecolor="white [3212]" strokeweight=".5pt">
                <v:textbox>
                  <w:txbxContent>
                    <w:p w14:paraId="14721911" w14:textId="56487836" w:rsidR="00AC3753" w:rsidRPr="00AC3753" w:rsidRDefault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Day-to-day</w:t>
                      </w:r>
                    </w:p>
                  </w:txbxContent>
                </v:textbox>
              </v:shape>
            </w:pict>
          </mc:Fallback>
        </mc:AlternateContent>
      </w:r>
      <w:r w:rsidR="00AC37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593287C" wp14:editId="02E84F58">
                <wp:simplePos x="0" y="0"/>
                <wp:positionH relativeFrom="column">
                  <wp:posOffset>886460</wp:posOffset>
                </wp:positionH>
                <wp:positionV relativeFrom="paragraph">
                  <wp:posOffset>26670</wp:posOffset>
                </wp:positionV>
                <wp:extent cx="533400" cy="270163"/>
                <wp:effectExtent l="0" t="0" r="19050" b="15875"/>
                <wp:wrapNone/>
                <wp:docPr id="131056490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364B7" w14:textId="192247F4" w:rsidR="00AC3753" w:rsidRPr="00AC3753" w:rsidRDefault="00AC3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3287C" id="Text Box 32" o:spid="_x0000_s1044" type="#_x0000_t202" style="position:absolute;margin-left:69.8pt;margin-top:2.1pt;width:42pt;height:21.2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IUOw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" fillcolor="white [3201]" strokeweight=".5pt">
                <v:textbox>
                  <w:txbxContent>
                    <w:p w14:paraId="612364B7" w14:textId="192247F4" w:rsidR="00AC3753" w:rsidRPr="00AC3753" w:rsidRDefault="00AC37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App3</w:t>
                      </w:r>
                    </w:p>
                  </w:txbxContent>
                </v:textbox>
              </v:shape>
            </w:pict>
          </mc:Fallback>
        </mc:AlternateContent>
      </w:r>
    </w:p>
    <w:p w14:paraId="1DC50E80" w14:textId="33671B3E" w:rsidR="00AC3753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FBC655" w14:textId="77777777" w:rsidR="00AC3753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597F19" w14:textId="77777777" w:rsidR="00AC3753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CD926F" w14:textId="24CCA5D9" w:rsidR="008C6FCF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- Informatica, SSLS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), power bi, Apache airflow.</w:t>
      </w:r>
    </w:p>
    <w:p w14:paraId="4D7ABBA6" w14:textId="147C4989" w:rsidR="008C6FCF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What is DBMS?</w:t>
      </w:r>
    </w:p>
    <w:p w14:paraId="339BA01A" w14:textId="739150E5" w:rsidR="008C6FCF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software which is used to manage and maintain data/information within the database memory.</w:t>
      </w:r>
    </w:p>
    <w:p w14:paraId="4734C349" w14:textId="7E336008" w:rsidR="008C6FCF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-&gt;By using DBMS s/w we will perform the following operations are:</w:t>
      </w:r>
    </w:p>
    <w:p w14:paraId="46D5679F" w14:textId="77777777" w:rsidR="008C6FCF" w:rsidRDefault="008C6F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C86D82" w14:textId="03A0B1E6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&gt;Creating database</w:t>
      </w:r>
    </w:p>
    <w:p w14:paraId="6CC91D19" w14:textId="345377BB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&gt;Creating tables</w:t>
      </w:r>
    </w:p>
    <w:p w14:paraId="0547C936" w14:textId="6991ADA5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&gt;Inserting data</w:t>
      </w:r>
    </w:p>
    <w:p w14:paraId="1077B26A" w14:textId="3749EF95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&gt;Updating data</w:t>
      </w:r>
    </w:p>
    <w:p w14:paraId="7CEDD55E" w14:textId="5FF7F979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&gt;Selecting data</w:t>
      </w:r>
    </w:p>
    <w:p w14:paraId="45638F2F" w14:textId="30A6C8D0" w:rsidR="008C6FCF" w:rsidRDefault="008C6FCF" w:rsidP="008C6FCF">
      <w:pPr>
        <w:spacing w:after="0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&gt;Deleting data</w:t>
      </w:r>
    </w:p>
    <w:p w14:paraId="0D4B32EC" w14:textId="49360B20" w:rsidR="008C6FCF" w:rsidRDefault="008C6FCF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-&gt;Here DBMS s/w will act as an interface between user and database.</w:t>
      </w:r>
    </w:p>
    <w:p w14:paraId="27876467" w14:textId="77777777" w:rsidR="008C6FCF" w:rsidRDefault="008C6FCF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49ED35" w14:textId="00671B66" w:rsidR="008C6FCF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367F46B2" wp14:editId="187616A2">
                <wp:simplePos x="0" y="0"/>
                <wp:positionH relativeFrom="column">
                  <wp:posOffset>215034</wp:posOffset>
                </wp:positionH>
                <wp:positionV relativeFrom="paragraph">
                  <wp:posOffset>133581</wp:posOffset>
                </wp:positionV>
                <wp:extent cx="623109" cy="263237"/>
                <wp:effectExtent l="0" t="0" r="24765" b="22860"/>
                <wp:wrapNone/>
                <wp:docPr id="1484344328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09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904D9E" w14:textId="2D766C78" w:rsidR="008C6FCF" w:rsidRPr="008C6FCF" w:rsidRDefault="008C6F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46B2" id="Text Box 41" o:spid="_x0000_s1045" type="#_x0000_t202" style="position:absolute;margin-left:16.95pt;margin-top:10.5pt;width:49.05pt;height:20.7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" fillcolor="white [3201]" strokecolor="white [3212]" strokeweight=".5pt">
                <v:textbox>
                  <w:txbxContent>
                    <w:p w14:paraId="1F904D9E" w14:textId="2D766C78" w:rsidR="008C6FCF" w:rsidRPr="008C6FCF" w:rsidRDefault="008C6F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D1690A6" wp14:editId="5F94765C">
                <wp:simplePos x="0" y="0"/>
                <wp:positionH relativeFrom="column">
                  <wp:posOffset>1911407</wp:posOffset>
                </wp:positionH>
                <wp:positionV relativeFrom="paragraph">
                  <wp:posOffset>113030</wp:posOffset>
                </wp:positionV>
                <wp:extent cx="1593273" cy="339437"/>
                <wp:effectExtent l="0" t="0" r="26035" b="22860"/>
                <wp:wrapNone/>
                <wp:docPr id="209879959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73" cy="339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037B44" w14:textId="30E668A3" w:rsidR="00E3115E" w:rsidRPr="00E3115E" w:rsidRDefault="00E31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DBMS s/w 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690A6" id="Text Box 43" o:spid="_x0000_s1046" type="#_x0000_t202" style="position:absolute;margin-left:150.5pt;margin-top:8.9pt;width:125.45pt;height:26.75pt;z-index:2516582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" fillcolor="white [3201]" strokecolor="white [3212]" strokeweight=".5pt">
                <v:textbox>
                  <w:txbxContent>
                    <w:p w14:paraId="09037B44" w14:textId="30E668A3" w:rsidR="00E3115E" w:rsidRPr="00E3115E" w:rsidRDefault="00E311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DBMS s/w (Interface)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2CC7CAA" wp14:editId="7BC350C2">
                <wp:simplePos x="0" y="0"/>
                <wp:positionH relativeFrom="column">
                  <wp:posOffset>4578927</wp:posOffset>
                </wp:positionH>
                <wp:positionV relativeFrom="paragraph">
                  <wp:posOffset>134851</wp:posOffset>
                </wp:positionV>
                <wp:extent cx="907473" cy="290599"/>
                <wp:effectExtent l="0" t="0" r="26035" b="14605"/>
                <wp:wrapNone/>
                <wp:docPr id="220784612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73" cy="2905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C8C677" w14:textId="39A43B67" w:rsidR="00E3115E" w:rsidRPr="00E3115E" w:rsidRDefault="00E31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C7CAA" id="Text Box 45" o:spid="_x0000_s1047" type="#_x0000_t202" style="position:absolute;margin-left:360.55pt;margin-top:10.6pt;width:71.45pt;height:22.9pt;z-index:2516582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" fillcolor="white [3201]" strokecolor="white [3212]" strokeweight=".5pt">
                <v:textbox>
                  <w:txbxContent>
                    <w:p w14:paraId="4AC8C677" w14:textId="39A43B67" w:rsidR="00E3115E" w:rsidRPr="00E3115E" w:rsidRDefault="00E311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BD014E6" w14:textId="48C030D5" w:rsidR="008C6FCF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4460C1ED" wp14:editId="09C9F324">
                <wp:simplePos x="0" y="0"/>
                <wp:positionH relativeFrom="column">
                  <wp:posOffset>792364</wp:posOffset>
                </wp:positionH>
                <wp:positionV relativeFrom="paragraph">
                  <wp:posOffset>35618</wp:posOffset>
                </wp:positionV>
                <wp:extent cx="1122218" cy="0"/>
                <wp:effectExtent l="38100" t="76200" r="20955" b="95250"/>
                <wp:wrapNone/>
                <wp:docPr id="530343788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2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55391" id="Straight Arrow Connector 42" o:spid="_x0000_s1026" type="#_x0000_t32" style="position:absolute;margin-left:62.4pt;margin-top:2.8pt;width:88.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30E0F8E2" wp14:editId="4F02E817">
                <wp:simplePos x="0" y="0"/>
                <wp:positionH relativeFrom="column">
                  <wp:posOffset>3456708</wp:posOffset>
                </wp:positionH>
                <wp:positionV relativeFrom="paragraph">
                  <wp:posOffset>43469</wp:posOffset>
                </wp:positionV>
                <wp:extent cx="1115291" cy="0"/>
                <wp:effectExtent l="38100" t="76200" r="27940" b="95250"/>
                <wp:wrapNone/>
                <wp:docPr id="1226682765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76ABF" id="Straight Arrow Connector 44" o:spid="_x0000_s1026" type="#_x0000_t32" style="position:absolute;margin-left:272.2pt;margin-top:3.4pt;width:87.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4ADEECCA" w14:textId="77777777" w:rsidR="008C6FCF" w:rsidRDefault="008C6FCF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26AB9D" w14:textId="39F955A0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DBMS models?</w:t>
      </w:r>
    </w:p>
    <w:p w14:paraId="71FEDE2F" w14:textId="11710B85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-&gt;There are three types of DBMS models are there. Those are</w:t>
      </w:r>
    </w:p>
    <w:p w14:paraId="291465B2" w14:textId="4E74B07B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1.Hierarchial Database Management System (HDBMS)</w:t>
      </w:r>
    </w:p>
    <w:p w14:paraId="2B09AF5A" w14:textId="0EB0DF8B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 IMS s/w (Information Management System).</w:t>
      </w:r>
    </w:p>
    <w:p w14:paraId="6D489702" w14:textId="21DCEAFA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2.Network Database Management System (NDBMS)</w:t>
      </w:r>
    </w:p>
    <w:p w14:paraId="36DC8D97" w14:textId="1BEA0680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 IDBMS s/w (Integrated database management system)</w:t>
      </w:r>
    </w:p>
    <w:p w14:paraId="5BB8C2BC" w14:textId="0D04A06F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- HDBMS, NDBMS models are outdated in real time.</w:t>
      </w:r>
    </w:p>
    <w:p w14:paraId="51361686" w14:textId="28D9558F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Relational Database Management System (RDBMS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19D3A1D" w14:textId="34B405DF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-&gt;There are two modules in RDBMS,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those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</w:p>
    <w:p w14:paraId="22952FA4" w14:textId="43C08092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Object Relational Database Management System (ORDBMS)</w:t>
      </w:r>
    </w:p>
    <w:p w14:paraId="6D4C2F95" w14:textId="750D9DD3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Object Oriented Database Management System (OODBMS)</w:t>
      </w:r>
    </w:p>
    <w:p w14:paraId="30E374B8" w14:textId="3FA318C6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ORDBMS: -</w:t>
      </w:r>
    </w:p>
    <w:p w14:paraId="106B6864" w14:textId="57A6CC37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-&gt;Data can be stored/organized in the form of tables.</w:t>
      </w:r>
    </w:p>
    <w:p w14:paraId="3F923CC9" w14:textId="79521B51" w:rsidR="00E3115E" w:rsidRDefault="00E3115E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-&gt;A table is a c</w:t>
      </w:r>
      <w:r w:rsidR="00327A7A">
        <w:rPr>
          <w:rFonts w:ascii="Times New Roman" w:hAnsi="Times New Roman" w:cs="Times New Roman"/>
          <w:sz w:val="28"/>
          <w:szCs w:val="28"/>
          <w:lang w:val="en-US"/>
        </w:rPr>
        <w:t xml:space="preserve">ollection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327A7A">
        <w:rPr>
          <w:rFonts w:ascii="Times New Roman" w:hAnsi="Times New Roman" w:cs="Times New Roman"/>
          <w:sz w:val="28"/>
          <w:szCs w:val="28"/>
          <w:lang w:val="en-US"/>
        </w:rPr>
        <w:t xml:space="preserve"> rows and columns</w:t>
      </w:r>
    </w:p>
    <w:p w14:paraId="5EE6D6DE" w14:textId="295F1E23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&gt;Rows can be called as “record/tuples”.</w:t>
      </w:r>
    </w:p>
    <w:p w14:paraId="3370496B" w14:textId="5853D3EC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&gt;Columns can be called ad “attributes/fields”.</w:t>
      </w:r>
    </w:p>
    <w:p w14:paraId="4E87F224" w14:textId="5DEEF46D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-&gt;A row is nothing but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group of columns in a table.</w:t>
      </w:r>
    </w:p>
    <w:p w14:paraId="4EA402B9" w14:textId="014DB789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These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databases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depending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“SQL”. So that these are called as “SQLDATABASES” in real-time.</w:t>
      </w:r>
    </w:p>
    <w:p w14:paraId="09E261DA" w14:textId="5307AC33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Ex: - Oracle,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SQL 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, Db2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14:paraId="62800D70" w14:textId="005F9866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OODBMS: -</w:t>
      </w:r>
    </w:p>
    <w:p w14:paraId="67130BE3" w14:textId="4AA1FA0B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-&gt;Data can be stored/organized in the form of “objects”.</w:t>
      </w:r>
    </w:p>
    <w:p w14:paraId="4BAB492C" w14:textId="6865F8AE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-&gt;These databases are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depending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“OOPS Concept “but not SQL. So that these are called as “NOSQL DATABASES” in real time.</w:t>
      </w:r>
    </w:p>
    <w:p w14:paraId="56D86B07" w14:textId="77777777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4825FD" w14:textId="77777777" w:rsidR="00327A7A" w:rsidRDefault="00327A7A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4369C7" w14:textId="18B72844" w:rsidR="00327A7A" w:rsidRDefault="00327A7A" w:rsidP="00327A7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27A7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TOPIC-2(ORACLE)</w:t>
      </w:r>
    </w:p>
    <w:p w14:paraId="54F12013" w14:textId="1F1730E9" w:rsidR="00327A7A" w:rsidRDefault="00327A7A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Introduction to Oracle: -</w:t>
      </w:r>
    </w:p>
    <w:p w14:paraId="27473B30" w14:textId="2B020CC5" w:rsidR="00327A7A" w:rsidRDefault="00327A7A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Oracle is an RDBMS product/ORDBMS module which was introduced by “Oracle Corporation” in 1979. Oracle is used to store data/information permanently and security.</w:t>
      </w:r>
    </w:p>
    <w:p w14:paraId="213185FE" w14:textId="5A94C1BD" w:rsidR="00327A7A" w:rsidRDefault="00327A7A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-&gt;Oracle can be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deployed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any platform like Windows, Linux, Unix,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Solaris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14:paraId="68A1C7F9" w14:textId="17FB55B1" w:rsidR="00327A7A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-&gt;Oracle is a platform independent an RDBMS product.</w:t>
      </w:r>
    </w:p>
    <w:p w14:paraId="1C77C21C" w14:textId="77777777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06DACB" w14:textId="61E5F050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=&gt;What is platform?</w:t>
      </w:r>
    </w:p>
    <w:p w14:paraId="5786A5FB" w14:textId="5C308205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combination of operating systems and Micro Processor.</w:t>
      </w:r>
    </w:p>
    <w:p w14:paraId="2477DEB9" w14:textId="5680ED25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-&gt;There are two types of platforms. Those are</w:t>
      </w:r>
    </w:p>
    <w:p w14:paraId="1CCB95BB" w14:textId="29648C81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Platform dependent</w:t>
      </w:r>
    </w:p>
    <w:p w14:paraId="6B3415FC" w14:textId="659E0FE9" w:rsidR="00576846" w:rsidRDefault="00576846" w:rsidP="00327A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Platform independent</w:t>
      </w:r>
    </w:p>
    <w:p w14:paraId="41227AAA" w14:textId="29387A66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Platform dependent: -</w:t>
      </w:r>
    </w:p>
    <w:p w14:paraId="6368367F" w14:textId="697B661F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supports only one operating system with the combination of any micro-processor.</w:t>
      </w:r>
    </w:p>
    <w:p w14:paraId="2D59032F" w14:textId="08346F9A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Ex: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Cobal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Pascal, C++, C.</w:t>
      </w:r>
    </w:p>
    <w:p w14:paraId="3E06BB71" w14:textId="1C2C3DD3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Platform independent: -</w:t>
      </w:r>
    </w:p>
    <w:p w14:paraId="19E25D91" w14:textId="780C77C2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supports any operating system with the combination of any micro-processor.</w:t>
      </w:r>
    </w:p>
    <w:p w14:paraId="75418F3B" w14:textId="17D95065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 Oracle, Java, .net core, Python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Etc.</w:t>
      </w:r>
    </w:p>
    <w:p w14:paraId="7B39D27C" w14:textId="06EDF947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=&gt;Types of oracle software editions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: -</w:t>
      </w:r>
    </w:p>
    <w:p w14:paraId="7FFEBD6F" w14:textId="2C44E76A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There are two types of editions. Those are</w:t>
      </w:r>
    </w:p>
    <w:p w14:paraId="2E84BC22" w14:textId="6C7BDB0D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Oracle Express Edition: -</w:t>
      </w:r>
    </w:p>
    <w:p w14:paraId="27255920" w14:textId="06051DBB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-&gt;Supporting partial features of oracle.</w:t>
      </w:r>
    </w:p>
    <w:p w14:paraId="2591616D" w14:textId="7280D050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 recycle bin, flash back, purge, partition, tables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not allowed.</w:t>
      </w:r>
    </w:p>
    <w:p w14:paraId="6F02BCEE" w14:textId="6D4C8820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Oracle Enterprise Edition: -</w:t>
      </w:r>
    </w:p>
    <w:p w14:paraId="5975D51D" w14:textId="5C097373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-&gt;Supporting all features of oracle.</w:t>
      </w:r>
    </w:p>
    <w:p w14:paraId="7AEC183E" w14:textId="52C47DC1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 recycle bin, flashback, purge, partition, tables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allowed.</w:t>
      </w:r>
    </w:p>
    <w:p w14:paraId="2F1E5CEF" w14:textId="57193625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=&gt;Versions of oracle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software’s</w:t>
      </w:r>
      <w:r>
        <w:rPr>
          <w:rFonts w:ascii="Times New Roman" w:hAnsi="Times New Roman" w:cs="Times New Roman"/>
          <w:sz w:val="28"/>
          <w:szCs w:val="28"/>
          <w:lang w:val="en-US"/>
        </w:rPr>
        <w:t>: -</w:t>
      </w:r>
    </w:p>
    <w:p w14:paraId="1EAFFDC6" w14:textId="02D5FBB4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 first version of oracle software is “Oracle 1.0”.</w:t>
      </w:r>
    </w:p>
    <w:p w14:paraId="56BB3673" w14:textId="335FC87E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1.0</w:t>
      </w:r>
    </w:p>
    <w:p w14:paraId="6CB738D5" w14:textId="24681474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2.0</w:t>
      </w:r>
    </w:p>
    <w:p w14:paraId="46C83BC2" w14:textId="20CFCD20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3.0</w:t>
      </w:r>
    </w:p>
    <w:p w14:paraId="2E83D88B" w14:textId="567975C6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4.0</w:t>
      </w:r>
    </w:p>
    <w:p w14:paraId="292C01C2" w14:textId="1D1DA932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5.0</w:t>
      </w:r>
    </w:p>
    <w:p w14:paraId="49264AE1" w14:textId="65A20599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6.0</w:t>
      </w:r>
    </w:p>
    <w:p w14:paraId="7094FEF7" w14:textId="436909C1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7.0</w:t>
      </w:r>
    </w:p>
    <w:p w14:paraId="5CFB2156" w14:textId="12BFD013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8.0</w:t>
      </w:r>
    </w:p>
    <w:p w14:paraId="42F2EF93" w14:textId="1ECBB3EF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8i (Internet)</w:t>
      </w:r>
    </w:p>
    <w:p w14:paraId="4E0213A9" w14:textId="2B83DE06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9i</w:t>
      </w:r>
    </w:p>
    <w:p w14:paraId="1EF916A4" w14:textId="10954B7C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10g (Grid technologies)</w:t>
      </w:r>
    </w:p>
    <w:p w14:paraId="50850628" w14:textId="6EBA62C4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11g</w:t>
      </w:r>
    </w:p>
    <w:p w14:paraId="696BFDA2" w14:textId="5D383A6C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12c (Cloud technologies)</w:t>
      </w:r>
    </w:p>
    <w:p w14:paraId="4216C977" w14:textId="126B1E4A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18c</w:t>
      </w:r>
    </w:p>
    <w:p w14:paraId="69011F53" w14:textId="1D70E4CA" w:rsidR="00576846" w:rsidRDefault="00576846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Oracle </w:t>
      </w:r>
      <w:r w:rsidR="00C951AA">
        <w:rPr>
          <w:rFonts w:ascii="Times New Roman" w:hAnsi="Times New Roman" w:cs="Times New Roman"/>
          <w:sz w:val="28"/>
          <w:szCs w:val="28"/>
          <w:lang w:val="en-US"/>
        </w:rPr>
        <w:t>19c</w:t>
      </w:r>
    </w:p>
    <w:p w14:paraId="7090378D" w14:textId="184CC4FA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20c</w:t>
      </w:r>
    </w:p>
    <w:p w14:paraId="6B8A3B26" w14:textId="073AEED3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21c</w:t>
      </w:r>
    </w:p>
    <w:p w14:paraId="4F01EF48" w14:textId="618C3796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Oracle 23c (Beta Version)</w:t>
      </w:r>
    </w:p>
    <w:p w14:paraId="5CC562C5" w14:textId="1734A53F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=&gt;How to download oracle 19c enterprise edition software: -</w:t>
      </w:r>
    </w:p>
    <w:p w14:paraId="6F0E66A6" w14:textId="32FCA2E0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-&gt;Supports on WOS-10 or WOS-11.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9045A">
        <w:rPr>
          <w:rFonts w:ascii="Times New Roman" w:hAnsi="Times New Roman" w:cs="Times New Roman"/>
          <w:sz w:val="28"/>
          <w:szCs w:val="28"/>
          <w:lang w:val="en-US"/>
        </w:rPr>
        <w:t>WOS [</w:t>
      </w:r>
      <w:r>
        <w:rPr>
          <w:rFonts w:ascii="Times New Roman" w:hAnsi="Times New Roman" w:cs="Times New Roman"/>
          <w:sz w:val="28"/>
          <w:szCs w:val="28"/>
          <w:lang w:val="en-US"/>
        </w:rPr>
        <w:t>Windows Operating System]</w:t>
      </w:r>
    </w:p>
    <w:p w14:paraId="4EEE4B63" w14:textId="1613D9E9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-&gt;Supports on </w:t>
      </w:r>
      <w:r w:rsidR="00F14B9C">
        <w:rPr>
          <w:rFonts w:ascii="Times New Roman" w:hAnsi="Times New Roman" w:cs="Times New Roman"/>
          <w:sz w:val="28"/>
          <w:szCs w:val="28"/>
          <w:lang w:val="en-US"/>
        </w:rPr>
        <w:t>Hard Disk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(HD)-500gb, SSD – 60, RAM – 1gb+.</w:t>
      </w:r>
    </w:p>
    <w:p w14:paraId="5C0C22B8" w14:textId="5583E419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-&gt;It’s only valid for 90 days (3 months).</w:t>
      </w:r>
    </w:p>
    <w:p w14:paraId="0602B2E9" w14:textId="0CEFE269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-&gt;For downloading oracle s/w we should create an account in oracle website.</w:t>
      </w:r>
    </w:p>
    <w:p w14:paraId="0B39F78C" w14:textId="1545BC4D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-&gt;Download URL= (</w:t>
      </w:r>
      <w:hyperlink r:id="rId9" w:history="1">
        <w:r w:rsidRPr="00C14E7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https://www.oracle.com/in/database/technologies/oracle 19c-windows-download.html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054CC3" w14:textId="69861EB1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=&gt;How to install oracle 19c/21c enterprise edition software: -</w:t>
      </w:r>
    </w:p>
    <w:p w14:paraId="1175605B" w14:textId="4A021BCF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-&gt;Follow the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provided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video in google classroom.</w:t>
      </w:r>
    </w:p>
    <w:p w14:paraId="242FA76C" w14:textId="462C8EB6" w:rsidR="00C951AA" w:rsidRDefault="00C951AA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-</w:t>
      </w:r>
    </w:p>
    <w:p w14:paraId="4B40B24C" w14:textId="6BE31961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-&gt;Once we installed oracle software there are two components installed in the system.</w:t>
      </w:r>
    </w:p>
    <w:p w14:paraId="4C2FEC55" w14:textId="6D7BC4E2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Client Component</w:t>
      </w:r>
    </w:p>
    <w:p w14:paraId="0164528E" w14:textId="44280158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Server Component</w:t>
      </w:r>
    </w:p>
    <w:p w14:paraId="1E6D0A3B" w14:textId="4EE0F11A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Component: -</w:t>
      </w:r>
    </w:p>
    <w:p w14:paraId="1438C91B" w14:textId="3A3153CA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-&gt;By using client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components,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will perform the following three steps:</w:t>
      </w:r>
    </w:p>
    <w:p w14:paraId="32F3023D" w14:textId="11684374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Step-1: - User can connect to oracle server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: -</w:t>
      </w:r>
    </w:p>
    <w:p w14:paraId="3FCACAA7" w14:textId="12680ED0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username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System (default username)</w:t>
      </w:r>
    </w:p>
    <w:p w14:paraId="360A27D5" w14:textId="265BC445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password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LION (Created at installation level)</w:t>
      </w:r>
    </w:p>
    <w:p w14:paraId="7901FD8D" w14:textId="64139602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CONNECTED&gt;&gt;</w:t>
      </w:r>
    </w:p>
    <w:p w14:paraId="56B49473" w14:textId="67F06F29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Here, Username is not case-sensitive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 password is case-sensitive.</w:t>
      </w:r>
    </w:p>
    <w:p w14:paraId="6773CC70" w14:textId="37068B36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Step-2: - User can send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>
        <w:rPr>
          <w:rFonts w:ascii="Times New Roman" w:hAnsi="Times New Roman" w:cs="Times New Roman"/>
          <w:sz w:val="28"/>
          <w:szCs w:val="28"/>
          <w:lang w:val="en-US"/>
        </w:rPr>
        <w:t>oracle server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: -</w:t>
      </w:r>
    </w:p>
    <w:p w14:paraId="37C5A2E8" w14:textId="51541729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Request: SQL query/SQL Command.</w:t>
      </w:r>
    </w:p>
    <w:p w14:paraId="5CDE064B" w14:textId="11177195" w:rsidR="00022177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Step-3: - User can get response from oracle server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: -</w:t>
      </w:r>
    </w:p>
    <w:p w14:paraId="7ED1643B" w14:textId="07DF1165" w:rsidR="00022177" w:rsidRPr="00576846" w:rsidRDefault="0002217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Response: Result/Output.</w:t>
      </w:r>
    </w:p>
    <w:p w14:paraId="1E824AF2" w14:textId="280F6014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Ex: -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tools = {SQL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PLUS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CUI (Character user interface) Environment, Manual Coding,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this s/w for whole oracle course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], SQL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Developer,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Toad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These two are GUI (Graphical user interface)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Environment]</w:t>
      </w:r>
    </w:p>
    <w:p w14:paraId="7F92B1E3" w14:textId="1D49C0F5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Server Components: -</w:t>
      </w:r>
    </w:p>
    <w:p w14:paraId="0356E3C8" w14:textId="207452EE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-&gt;There are two more sub-components in Server.</w:t>
      </w:r>
    </w:p>
    <w:p w14:paraId="354C1E64" w14:textId="2AF8E1AC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a. Instance</w:t>
      </w:r>
    </w:p>
    <w:p w14:paraId="0DE2D0C7" w14:textId="040A25AD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b. Database</w:t>
      </w:r>
    </w:p>
    <w:p w14:paraId="764F2429" w14:textId="2723F81A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Instance: -</w:t>
      </w:r>
    </w:p>
    <w:p w14:paraId="3DBD3E9D" w14:textId="3ECA65F7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is a temporary memory which will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be allocated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RAM (</w:t>
      </w:r>
      <w:r>
        <w:rPr>
          <w:rFonts w:ascii="Times New Roman" w:hAnsi="Times New Roman" w:cs="Times New Roman"/>
          <w:sz w:val="28"/>
          <w:szCs w:val="28"/>
          <w:lang w:val="en-US"/>
        </w:rPr>
        <w:t>Random Access Memory).</w:t>
      </w:r>
    </w:p>
    <w:p w14:paraId="44F00556" w14:textId="02040B6E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-&gt;Here, data can be stored temporarily</w:t>
      </w:r>
    </w:p>
    <w:p w14:paraId="3EB74231" w14:textId="70ADC5A7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Database: -</w:t>
      </w:r>
    </w:p>
    <w:p w14:paraId="442F9682" w14:textId="2F64B441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is a permanent memory which will </w:t>
      </w:r>
      <w:r w:rsidR="00A4599F">
        <w:rPr>
          <w:rFonts w:ascii="Times New Roman" w:hAnsi="Times New Roman" w:cs="Times New Roman"/>
          <w:sz w:val="28"/>
          <w:szCs w:val="28"/>
          <w:lang w:val="en-US"/>
        </w:rPr>
        <w:t>be allocated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Hard Disk.</w:t>
      </w:r>
    </w:p>
    <w:p w14:paraId="25112AD0" w14:textId="1C3C7B43" w:rsidR="00195E2E" w:rsidRDefault="00195E2E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-&gt;Here, data can be stored permanently.</w:t>
      </w:r>
    </w:p>
    <w:p w14:paraId="6CD91C4A" w14:textId="6799A355" w:rsidR="00195E2E" w:rsidRDefault="00976EF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73" behindDoc="0" locked="0" layoutInCell="1" allowOverlap="1" wp14:anchorId="51AE7333" wp14:editId="5D58F291">
                <wp:simplePos x="0" y="0"/>
                <wp:positionH relativeFrom="column">
                  <wp:posOffset>4336069</wp:posOffset>
                </wp:positionH>
                <wp:positionV relativeFrom="paragraph">
                  <wp:posOffset>209607</wp:posOffset>
                </wp:positionV>
                <wp:extent cx="748145" cy="277091"/>
                <wp:effectExtent l="0" t="0" r="13970" b="27940"/>
                <wp:wrapNone/>
                <wp:docPr id="844421616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6F617B" w14:textId="309D6214" w:rsidR="00976EF7" w:rsidRPr="00976EF7" w:rsidRDefault="00976E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7333" id="Text Box 58" o:spid="_x0000_s1048" type="#_x0000_t202" style="position:absolute;margin-left:341.4pt;margin-top:16.5pt;width:58.9pt;height:21.8pt;z-index:2516705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" fillcolor="white [3201]" strokecolor="white [3212]" strokeweight=".5pt">
                <v:textbox>
                  <w:txbxContent>
                    <w:p w14:paraId="756F617B" w14:textId="309D6214" w:rsidR="00976EF7" w:rsidRPr="00976EF7" w:rsidRDefault="00976E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195E2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3292">
        <w:rPr>
          <w:rFonts w:ascii="Times New Roman" w:hAnsi="Times New Roman" w:cs="Times New Roman"/>
          <w:sz w:val="28"/>
          <w:szCs w:val="28"/>
          <w:lang w:val="en-US"/>
        </w:rPr>
        <w:t>Ex: -</w:t>
      </w:r>
      <w:r w:rsidR="00195E2E">
        <w:rPr>
          <w:rFonts w:ascii="Times New Roman" w:hAnsi="Times New Roman" w:cs="Times New Roman"/>
          <w:sz w:val="28"/>
          <w:szCs w:val="28"/>
          <w:lang w:val="en-US"/>
        </w:rPr>
        <w:t xml:space="preserve"> ATM (Automatic Teller Machine) is the real time example.</w:t>
      </w:r>
    </w:p>
    <w:p w14:paraId="6217961A" w14:textId="5D3D8F21" w:rsidR="00BA2203" w:rsidRDefault="002B4F58" w:rsidP="00576846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97" behindDoc="0" locked="0" layoutInCell="1" allowOverlap="1" wp14:anchorId="08A88765" wp14:editId="14994267">
                <wp:simplePos x="0" y="0"/>
                <wp:positionH relativeFrom="column">
                  <wp:posOffset>4125365</wp:posOffset>
                </wp:positionH>
                <wp:positionV relativeFrom="paragraph">
                  <wp:posOffset>235585</wp:posOffset>
                </wp:positionV>
                <wp:extent cx="615950" cy="615950"/>
                <wp:effectExtent l="38100" t="0" r="31750" b="50800"/>
                <wp:wrapNone/>
                <wp:docPr id="966364856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61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F3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24.85pt;margin-top:18.55pt;width:48.5pt;height:48.5pt;flip:x;z-index:2516715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087935" w:rsidRPr="00087935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087935" w:rsidRPr="000879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Client-Server Architecture: -</w:t>
      </w:r>
    </w:p>
    <w:p w14:paraId="511B96FC" w14:textId="7008D3BD" w:rsidR="00087935" w:rsidRPr="00087935" w:rsidRDefault="005224B0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909" behindDoc="0" locked="0" layoutInCell="1" allowOverlap="1" wp14:anchorId="0F81971C" wp14:editId="75BD4BDD">
                <wp:simplePos x="0" y="0"/>
                <wp:positionH relativeFrom="column">
                  <wp:posOffset>1163262</wp:posOffset>
                </wp:positionH>
                <wp:positionV relativeFrom="paragraph">
                  <wp:posOffset>220403</wp:posOffset>
                </wp:positionV>
                <wp:extent cx="768927" cy="276802"/>
                <wp:effectExtent l="0" t="0" r="12700" b="28575"/>
                <wp:wrapNone/>
                <wp:docPr id="95686279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276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75E7CC" w14:textId="4A5298B5" w:rsidR="005224B0" w:rsidRPr="005224B0" w:rsidRDefault="00522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971C" id="Text Box 72" o:spid="_x0000_s1049" type="#_x0000_t202" style="position:absolute;margin-left:91.6pt;margin-top:17.35pt;width:60.55pt;height:21.8pt;z-index:2516849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" fillcolor="white [3201]" strokecolor="white [3212]" strokeweight=".5pt">
                <v:textbox>
                  <w:txbxContent>
                    <w:p w14:paraId="1975E7CC" w14:textId="4A5298B5" w:rsidR="005224B0" w:rsidRPr="005224B0" w:rsidRDefault="005224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CILENT</w:t>
                      </w:r>
                    </w:p>
                  </w:txbxContent>
                </v:textbox>
              </v:shape>
            </w:pict>
          </mc:Fallback>
        </mc:AlternateContent>
      </w:r>
      <w:r w:rsidR="002B4F58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621" behindDoc="0" locked="0" layoutInCell="1" allowOverlap="1" wp14:anchorId="5A6B21CE" wp14:editId="7A3246EC">
                <wp:simplePos x="0" y="0"/>
                <wp:positionH relativeFrom="column">
                  <wp:posOffset>4741429</wp:posOffset>
                </wp:positionH>
                <wp:positionV relativeFrom="paragraph">
                  <wp:posOffset>12354</wp:posOffset>
                </wp:positionV>
                <wp:extent cx="935182" cy="387927"/>
                <wp:effectExtent l="0" t="0" r="36830" b="69850"/>
                <wp:wrapNone/>
                <wp:docPr id="1467695654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182" cy="387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FB4A4" id="Straight Arrow Connector 60" o:spid="_x0000_s1026" type="#_x0000_t32" style="position:absolute;margin-left:373.35pt;margin-top:.95pt;width:73.65pt;height:30.55pt;z-index:2516726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396BC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49" behindDoc="0" locked="0" layoutInCell="1" allowOverlap="1" wp14:anchorId="6F08CD1E" wp14:editId="28EE706D">
                <wp:simplePos x="0" y="0"/>
                <wp:positionH relativeFrom="column">
                  <wp:posOffset>3165244</wp:posOffset>
                </wp:positionH>
                <wp:positionV relativeFrom="paragraph">
                  <wp:posOffset>171681</wp:posOffset>
                </wp:positionV>
                <wp:extent cx="2964872" cy="2521527"/>
                <wp:effectExtent l="0" t="0" r="26035" b="12700"/>
                <wp:wrapNone/>
                <wp:docPr id="812845659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72" cy="2521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18D3" id="Rectangle 57" o:spid="_x0000_s1026" style="position:absolute;margin-left:249.25pt;margin-top:13.5pt;width:233.45pt;height:198.55pt;z-index:2516695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" fillcolor="white [3201]" strokecolor="#4ea72e [3209]" strokeweight="1pt"/>
            </w:pict>
          </mc:Fallback>
        </mc:AlternateContent>
      </w:r>
    </w:p>
    <w:p w14:paraId="39A8FDB9" w14:textId="7D0CD308" w:rsidR="00195E2E" w:rsidRDefault="00976EF7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69" behindDoc="0" locked="0" layoutInCell="1" allowOverlap="1" wp14:anchorId="74BD6214" wp14:editId="0F884033">
                <wp:simplePos x="0" y="0"/>
                <wp:positionH relativeFrom="column">
                  <wp:posOffset>5049520</wp:posOffset>
                </wp:positionH>
                <wp:positionV relativeFrom="paragraph">
                  <wp:posOffset>198582</wp:posOffset>
                </wp:positionV>
                <wp:extent cx="997008" cy="297873"/>
                <wp:effectExtent l="0" t="0" r="12700" b="26035"/>
                <wp:wrapNone/>
                <wp:docPr id="755028391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008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01EA58" w14:textId="7EE178AD" w:rsidR="00976EF7" w:rsidRPr="00976EF7" w:rsidRDefault="00976E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D6214" id="Text Box 62" o:spid="_x0000_s1050" type="#_x0000_t202" style="position:absolute;margin-left:397.6pt;margin-top:15.65pt;width:78.5pt;height:23.45pt;z-index:2516746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" fillcolor="white [3201]" strokecolor="white [3212]" strokeweight=".5pt">
                <v:textbox>
                  <w:txbxContent>
                    <w:p w14:paraId="4201EA58" w14:textId="7EE178AD" w:rsidR="00976EF7" w:rsidRPr="00976EF7" w:rsidRDefault="00976E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70FD24E" w14:textId="5016D962" w:rsidR="00195E2E" w:rsidRPr="00576846" w:rsidRDefault="00777492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61" behindDoc="0" locked="0" layoutInCell="1" allowOverlap="1" wp14:anchorId="71ABA504" wp14:editId="1CCD00C0">
                <wp:simplePos x="0" y="0"/>
                <wp:positionH relativeFrom="column">
                  <wp:posOffset>2223655</wp:posOffset>
                </wp:positionH>
                <wp:positionV relativeFrom="paragraph">
                  <wp:posOffset>79606</wp:posOffset>
                </wp:positionV>
                <wp:extent cx="865909" cy="360045"/>
                <wp:effectExtent l="0" t="0" r="10795" b="20955"/>
                <wp:wrapNone/>
                <wp:docPr id="686391231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909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E62A62" w14:textId="3A4FF1A7" w:rsidR="002B4F58" w:rsidRPr="00777492" w:rsidRDefault="002B4F5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7492">
                              <w:rPr>
                                <w:sz w:val="22"/>
                                <w:szCs w:val="22"/>
                                <w:lang w:val="en-US"/>
                              </w:rPr>
                              <w:t>Request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BA504" id="Text Box 70" o:spid="_x0000_s1051" type="#_x0000_t202" style="position:absolute;margin-left:175.1pt;margin-top:6.25pt;width:68.2pt;height:28.35pt;z-index:2516828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" fillcolor="white [3201]" strokecolor="white [3212]" strokeweight=".5pt">
                <v:textbox>
                  <w:txbxContent>
                    <w:p w14:paraId="07E62A62" w14:textId="3A4FF1A7" w:rsidR="002B4F58" w:rsidRPr="00777492" w:rsidRDefault="002B4F5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77492">
                        <w:rPr>
                          <w:sz w:val="22"/>
                          <w:szCs w:val="22"/>
                          <w:lang w:val="en-US"/>
                        </w:rPr>
                        <w:t>Request to</w:t>
                      </w:r>
                    </w:p>
                  </w:txbxContent>
                </v:textbox>
              </v:shape>
            </w:pict>
          </mc:Fallback>
        </mc:AlternateContent>
      </w:r>
      <w:r w:rsidR="002B4F58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45" behindDoc="0" locked="0" layoutInCell="1" allowOverlap="1" wp14:anchorId="393CC8AE" wp14:editId="1EF70C68">
                <wp:simplePos x="0" y="0"/>
                <wp:positionH relativeFrom="column">
                  <wp:posOffset>3657369</wp:posOffset>
                </wp:positionH>
                <wp:positionV relativeFrom="paragraph">
                  <wp:posOffset>120073</wp:posOffset>
                </wp:positionV>
                <wp:extent cx="893618" cy="283671"/>
                <wp:effectExtent l="0" t="0" r="20955" b="21590"/>
                <wp:wrapNone/>
                <wp:docPr id="150973751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283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276192" w14:textId="2ABDE5B9" w:rsidR="00976EF7" w:rsidRPr="00976EF7" w:rsidRDefault="00976E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C8AE" id="Text Box 61" o:spid="_x0000_s1052" type="#_x0000_t202" style="position:absolute;margin-left:4in;margin-top:9.45pt;width:70.35pt;height:22.35pt;z-index:2516736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" fillcolor="white [3201]" strokecolor="white [3212]" strokeweight=".5pt">
                <v:textbox>
                  <w:txbxContent>
                    <w:p w14:paraId="26276192" w14:textId="2ABDE5B9" w:rsidR="00976EF7" w:rsidRPr="00976EF7" w:rsidRDefault="00976E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1.Instance</w:t>
                      </w:r>
                    </w:p>
                  </w:txbxContent>
                </v:textbox>
              </v:shape>
            </w:pict>
          </mc:Fallback>
        </mc:AlternateContent>
      </w:r>
      <w:r w:rsidR="00D12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77" behindDoc="0" locked="0" layoutInCell="1" allowOverlap="1" wp14:anchorId="530860DD" wp14:editId="2E99AC92">
                <wp:simplePos x="0" y="0"/>
                <wp:positionH relativeFrom="column">
                  <wp:posOffset>858982</wp:posOffset>
                </wp:positionH>
                <wp:positionV relativeFrom="paragraph">
                  <wp:posOffset>65751</wp:posOffset>
                </wp:positionV>
                <wp:extent cx="1330036" cy="1565564"/>
                <wp:effectExtent l="0" t="0" r="22860" b="15875"/>
                <wp:wrapNone/>
                <wp:docPr id="80103189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6" cy="156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05F9D" w14:textId="7705C891" w:rsidR="00876B4F" w:rsidRDefault="00876B4F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876B4F">
                              <w:rPr>
                                <w:u w:val="single"/>
                                <w:lang w:val="en-US"/>
                              </w:rPr>
                              <w:t>Client Tools:</w:t>
                            </w:r>
                          </w:p>
                          <w:p w14:paraId="1023F1B2" w14:textId="01C73433" w:rsidR="00876B4F" w:rsidRPr="00876B4F" w:rsidRDefault="00145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SQL </w:t>
                            </w:r>
                            <w:r w:rsidR="00777492">
                              <w:rPr>
                                <w:lang w:val="en-US"/>
                              </w:rPr>
                              <w:t xml:space="preserve">PLUS, </w:t>
                            </w:r>
                            <w:proofErr w:type="gramStart"/>
                            <w:r w:rsidR="00777492">
                              <w:rPr>
                                <w:lang w:val="en-US"/>
                              </w:rPr>
                              <w:t>TOAD</w:t>
                            </w:r>
                            <w:r>
                              <w:rPr>
                                <w:lang w:val="en-US"/>
                              </w:rPr>
                              <w:t>,SQL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DEVELOPER,SQL NAVIGATOR,…</w:t>
                            </w:r>
                            <w:r w:rsidR="00777492">
                              <w:rPr>
                                <w:lang w:val="en-US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60DD" id="Text Box 53" o:spid="_x0000_s1053" type="#_x0000_t202" style="position:absolute;margin-left:67.65pt;margin-top:5.2pt;width:104.75pt;height:123.25pt;z-index:251666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ETPQIAAIU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" fillcolor="white [3201]" strokeweight=".5pt">
                <v:textbox>
                  <w:txbxContent>
                    <w:p w14:paraId="5D405F9D" w14:textId="7705C891" w:rsidR="00876B4F" w:rsidRDefault="00876B4F">
                      <w:pPr>
                        <w:rPr>
                          <w:u w:val="single"/>
                          <w:lang w:val="en-US"/>
                        </w:rPr>
                      </w:pPr>
                      <w:r w:rsidRPr="00876B4F">
                        <w:rPr>
                          <w:u w:val="single"/>
                          <w:lang w:val="en-US"/>
                        </w:rPr>
                        <w:t>Client Tools:</w:t>
                      </w:r>
                    </w:p>
                    <w:p w14:paraId="1023F1B2" w14:textId="01C73433" w:rsidR="00876B4F" w:rsidRPr="00876B4F" w:rsidRDefault="00145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SQL </w:t>
                      </w:r>
                      <w:r w:rsidR="00777492">
                        <w:rPr>
                          <w:lang w:val="en-US"/>
                        </w:rPr>
                        <w:t xml:space="preserve">PLUS, </w:t>
                      </w:r>
                      <w:proofErr w:type="gramStart"/>
                      <w:r w:rsidR="00777492">
                        <w:rPr>
                          <w:lang w:val="en-US"/>
                        </w:rPr>
                        <w:t>TOAD</w:t>
                      </w:r>
                      <w:r>
                        <w:rPr>
                          <w:lang w:val="en-US"/>
                        </w:rPr>
                        <w:t>,SQL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DEVELOPER,SQL NAVIGATOR,…</w:t>
                      </w:r>
                      <w:r w:rsidR="00777492">
                        <w:rPr>
                          <w:lang w:val="en-US"/>
                        </w:rP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 w:rsidR="00195E2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7D0BC0" w14:textId="5F92D75E" w:rsidR="00576846" w:rsidRPr="00576846" w:rsidRDefault="002B4F58" w:rsidP="005768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93" behindDoc="0" locked="0" layoutInCell="1" allowOverlap="1" wp14:anchorId="49D660A4" wp14:editId="2A6CA066">
                <wp:simplePos x="0" y="0"/>
                <wp:positionH relativeFrom="column">
                  <wp:posOffset>3567546</wp:posOffset>
                </wp:positionH>
                <wp:positionV relativeFrom="paragraph">
                  <wp:posOffset>237375</wp:posOffset>
                </wp:positionV>
                <wp:extent cx="942109" cy="561109"/>
                <wp:effectExtent l="0" t="0" r="10795" b="10795"/>
                <wp:wrapNone/>
                <wp:docPr id="39227254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5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B1F69" w14:textId="0FDEF281" w:rsidR="00990628" w:rsidRPr="00990628" w:rsidRDefault="009906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Temporary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60A4" id="Text Box 63" o:spid="_x0000_s1054" type="#_x0000_t202" style="position:absolute;margin-left:280.9pt;margin-top:18.7pt;width:74.2pt;height:44.2pt;z-index:2516756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" fillcolor="white [3201]" strokeweight=".5pt">
                <v:textbox>
                  <w:txbxContent>
                    <w:p w14:paraId="515B1F69" w14:textId="0FDEF281" w:rsidR="00990628" w:rsidRPr="00990628" w:rsidRDefault="009906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Temporary Storage</w:t>
                      </w:r>
                    </w:p>
                  </w:txbxContent>
                </v:textbox>
              </v:shape>
            </w:pict>
          </mc:Fallback>
        </mc:AlternateContent>
      </w:r>
      <w:r w:rsidR="00A65E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741" behindDoc="0" locked="0" layoutInCell="1" allowOverlap="1" wp14:anchorId="34CC948A" wp14:editId="782D597B">
                <wp:simplePos x="0" y="0"/>
                <wp:positionH relativeFrom="column">
                  <wp:posOffset>5070706</wp:posOffset>
                </wp:positionH>
                <wp:positionV relativeFrom="paragraph">
                  <wp:posOffset>50107</wp:posOffset>
                </wp:positionV>
                <wp:extent cx="955963" cy="1143000"/>
                <wp:effectExtent l="0" t="0" r="15875" b="19050"/>
                <wp:wrapNone/>
                <wp:docPr id="836612375" name="Cylinde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3" cy="1143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7874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5" o:spid="_x0000_s1026" type="#_x0000_t22" style="position:absolute;margin-left:399.25pt;margin-top:3.95pt;width:75.25pt;height:90pt;z-index:2516777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" adj="4516" fillcolor="white [3201]" strokecolor="#4ea72e [3209]" strokeweight="1pt">
                <v:stroke joinstyle="miter"/>
              </v:shape>
            </w:pict>
          </mc:Fallback>
        </mc:AlternateContent>
      </w:r>
      <w:r w:rsidR="000B5E1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309" behindDoc="0" locked="0" layoutInCell="1" allowOverlap="1" wp14:anchorId="1575C6BA" wp14:editId="7C3D86FF">
                <wp:simplePos x="0" y="0"/>
                <wp:positionH relativeFrom="column">
                  <wp:posOffset>13855</wp:posOffset>
                </wp:positionH>
                <wp:positionV relativeFrom="paragraph">
                  <wp:posOffset>223751</wp:posOffset>
                </wp:positionV>
                <wp:extent cx="360218" cy="325582"/>
                <wp:effectExtent l="0" t="0" r="20955" b="17780"/>
                <wp:wrapNone/>
                <wp:docPr id="216642290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3255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769CF" id="Oval 46" o:spid="_x0000_s1026" style="position:absolute;margin-left:1.1pt;margin-top:17.6pt;width:28.35pt;height:25.65pt;z-index:251659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" fillcolor="white [3201]" strokecolor="#4ea72e [3209]" strokeweight="1pt">
                <v:stroke joinstyle="miter"/>
              </v:oval>
            </w:pict>
          </mc:Fallback>
        </mc:AlternateContent>
      </w:r>
    </w:p>
    <w:p w14:paraId="1FD71740" w14:textId="7BC47CE5" w:rsidR="00E3115E" w:rsidRDefault="002B4F58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501" behindDoc="0" locked="0" layoutInCell="1" allowOverlap="1" wp14:anchorId="6C6C5083" wp14:editId="12037323">
                <wp:simplePos x="0" y="0"/>
                <wp:positionH relativeFrom="column">
                  <wp:posOffset>2216727</wp:posOffset>
                </wp:positionH>
                <wp:positionV relativeFrom="paragraph">
                  <wp:posOffset>26728</wp:posOffset>
                </wp:positionV>
                <wp:extent cx="921328" cy="140277"/>
                <wp:effectExtent l="0" t="19050" r="31750" b="31750"/>
                <wp:wrapNone/>
                <wp:docPr id="727120145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8" cy="1402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6C7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4" o:spid="_x0000_s1026" type="#_x0000_t13" style="position:absolute;margin-left:174.55pt;margin-top:2.1pt;width:72.55pt;height:11.05pt;z-index:251667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" adj="19956" fillcolor="#156082 [3204]" strokecolor="#030e13 [484]" strokeweight="1pt"/>
            </w:pict>
          </mc:Fallback>
        </mc:AlternateContent>
      </w:r>
      <w:r w:rsidR="00A65E5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65" behindDoc="0" locked="0" layoutInCell="1" allowOverlap="1" wp14:anchorId="1F2AF44D" wp14:editId="40E8B41D">
                <wp:simplePos x="0" y="0"/>
                <wp:positionH relativeFrom="column">
                  <wp:posOffset>5139921</wp:posOffset>
                </wp:positionH>
                <wp:positionV relativeFrom="paragraph">
                  <wp:posOffset>132253</wp:posOffset>
                </wp:positionV>
                <wp:extent cx="817419" cy="671946"/>
                <wp:effectExtent l="0" t="0" r="20955" b="13970"/>
                <wp:wrapNone/>
                <wp:docPr id="773137015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9" cy="671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CC851D" w14:textId="0E059CDE" w:rsidR="00A65E53" w:rsidRPr="00D23C89" w:rsidRDefault="00D23C8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3C89">
                              <w:rPr>
                                <w:sz w:val="20"/>
                                <w:szCs w:val="20"/>
                                <w:lang w:val="en-US"/>
                              </w:rPr>
                              <w:t>Permanent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F44D" id="Text Box 66" o:spid="_x0000_s1055" type="#_x0000_t202" style="position:absolute;margin-left:404.7pt;margin-top:10.4pt;width:64.35pt;height:52.9pt;z-index:2516787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" fillcolor="white [3201]" strokecolor="white [3212]" strokeweight=".5pt">
                <v:textbox>
                  <w:txbxContent>
                    <w:p w14:paraId="00CC851D" w14:textId="0E059CDE" w:rsidR="00A65E53" w:rsidRPr="00D23C89" w:rsidRDefault="00D23C8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3C89">
                        <w:rPr>
                          <w:sz w:val="20"/>
                          <w:szCs w:val="20"/>
                          <w:lang w:val="en-US"/>
                        </w:rPr>
                        <w:t>Permanent Storage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F584581" w14:textId="61466DC3" w:rsidR="008C6FCF" w:rsidRDefault="002B4F58" w:rsidP="008C6F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717" behindDoc="0" locked="0" layoutInCell="1" allowOverlap="1" wp14:anchorId="484572A1" wp14:editId="71B36CF3">
                <wp:simplePos x="0" y="0"/>
                <wp:positionH relativeFrom="column">
                  <wp:posOffset>4547755</wp:posOffset>
                </wp:positionH>
                <wp:positionV relativeFrom="paragraph">
                  <wp:posOffset>75161</wp:posOffset>
                </wp:positionV>
                <wp:extent cx="505691" cy="0"/>
                <wp:effectExtent l="38100" t="76200" r="27940" b="95250"/>
                <wp:wrapNone/>
                <wp:docPr id="98820862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CB365" id="Straight Arrow Connector 64" o:spid="_x0000_s1026" type="#_x0000_t32" style="position:absolute;margin-left:358.1pt;margin-top:5.9pt;width:39.8pt;height:0;z-index:2516767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D12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53" behindDoc="0" locked="0" layoutInCell="1" allowOverlap="1" wp14:anchorId="1A52FF0B" wp14:editId="637B943F">
                <wp:simplePos x="0" y="0"/>
                <wp:positionH relativeFrom="column">
                  <wp:posOffset>415636</wp:posOffset>
                </wp:positionH>
                <wp:positionV relativeFrom="paragraph">
                  <wp:posOffset>207241</wp:posOffset>
                </wp:positionV>
                <wp:extent cx="408709" cy="96982"/>
                <wp:effectExtent l="0" t="19050" r="29845" b="36830"/>
                <wp:wrapNone/>
                <wp:docPr id="482890314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969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332DD" id="Arrow: Right 52" o:spid="_x0000_s1026" type="#_x0000_t13" style="position:absolute;margin-left:32.75pt;margin-top:16.3pt;width:32.2pt;height:7.65pt;z-index:2516654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" adj="19037" fillcolor="#156082 [3204]" strokecolor="#030e13 [484]" strokeweight="1pt"/>
            </w:pict>
          </mc:Fallback>
        </mc:AlternateContent>
      </w:r>
      <w:r w:rsidR="000B5E1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81" behindDoc="0" locked="0" layoutInCell="1" allowOverlap="1" wp14:anchorId="3D6B7189" wp14:editId="27A9ACAA">
                <wp:simplePos x="0" y="0"/>
                <wp:positionH relativeFrom="column">
                  <wp:posOffset>207818</wp:posOffset>
                </wp:positionH>
                <wp:positionV relativeFrom="paragraph">
                  <wp:posOffset>165677</wp:posOffset>
                </wp:positionV>
                <wp:extent cx="187037" cy="90055"/>
                <wp:effectExtent l="0" t="0" r="22860" b="24765"/>
                <wp:wrapNone/>
                <wp:docPr id="91459673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37" cy="90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8DEEE" id="Straight Connector 49" o:spid="_x0000_s1026" style="position:absolute;z-index:251662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3.05pt" to="31.1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0B5E1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57" behindDoc="0" locked="0" layoutInCell="1" allowOverlap="1" wp14:anchorId="39F2DA9C" wp14:editId="05AAD8AE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193964" cy="90055"/>
                <wp:effectExtent l="0" t="0" r="15875" b="24765"/>
                <wp:wrapNone/>
                <wp:docPr id="1709157142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90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5B97F" id="Straight Connector 48" o:spid="_x0000_s1026" style="position:absolute;flip:x;z-index:2516613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5pt" to="15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0B5E1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333" behindDoc="0" locked="0" layoutInCell="1" allowOverlap="1" wp14:anchorId="7F2E1EAF" wp14:editId="35CD2572">
                <wp:simplePos x="0" y="0"/>
                <wp:positionH relativeFrom="column">
                  <wp:posOffset>193964</wp:posOffset>
                </wp:positionH>
                <wp:positionV relativeFrom="paragraph">
                  <wp:posOffset>82550</wp:posOffset>
                </wp:positionV>
                <wp:extent cx="6927" cy="284018"/>
                <wp:effectExtent l="0" t="0" r="31750" b="20955"/>
                <wp:wrapNone/>
                <wp:docPr id="125978631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840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833C" id="Straight Connector 47" o:spid="_x0000_s1026" style="position:absolute;z-index:251660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6.5pt" to="15.8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093C2AA5" w14:textId="4B24BA40" w:rsidR="008C6FCF" w:rsidRDefault="002B4F5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89" behindDoc="0" locked="0" layoutInCell="1" allowOverlap="1" wp14:anchorId="35F9639B" wp14:editId="7F2648F4">
                <wp:simplePos x="0" y="0"/>
                <wp:positionH relativeFrom="column">
                  <wp:posOffset>3234748</wp:posOffset>
                </wp:positionH>
                <wp:positionV relativeFrom="paragraph">
                  <wp:posOffset>191885</wp:posOffset>
                </wp:positionV>
                <wp:extent cx="1392381" cy="824346"/>
                <wp:effectExtent l="0" t="0" r="17780" b="13970"/>
                <wp:wrapNone/>
                <wp:docPr id="1258699219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381" cy="824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394A41" w14:textId="68AC1FA8" w:rsidR="00D23C89" w:rsidRDefault="00D23C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Memory</w:t>
                            </w:r>
                          </w:p>
                          <w:p w14:paraId="542F48A6" w14:textId="3373D6B0" w:rsidR="004829A7" w:rsidRPr="00D23C89" w:rsidRDefault="004829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(allocate from 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639B" id="Text Box 67" o:spid="_x0000_s1056" type="#_x0000_t202" style="position:absolute;margin-left:254.7pt;margin-top:15.1pt;width:109.65pt;height:64.9pt;z-index:2516797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" fillcolor="white [3201]" strokecolor="white [3212]" strokeweight=".5pt">
                <v:textbox>
                  <w:txbxContent>
                    <w:p w14:paraId="63394A41" w14:textId="68AC1FA8" w:rsidR="00D23C89" w:rsidRDefault="00D23C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Memory</w:t>
                      </w:r>
                    </w:p>
                    <w:p w14:paraId="542F48A6" w14:textId="3373D6B0" w:rsidR="004829A7" w:rsidRPr="00D23C89" w:rsidRDefault="004829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(allocate from RAM)</w:t>
                      </w:r>
                    </w:p>
                  </w:txbxContent>
                </v:textbox>
              </v:shape>
            </w:pict>
          </mc:Fallback>
        </mc:AlternateContent>
      </w:r>
      <w:r w:rsidR="00D12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429" behindDoc="0" locked="0" layoutInCell="1" allowOverlap="1" wp14:anchorId="00ED3CF7" wp14:editId="303BC634">
                <wp:simplePos x="0" y="0"/>
                <wp:positionH relativeFrom="column">
                  <wp:posOffset>214745</wp:posOffset>
                </wp:positionH>
                <wp:positionV relativeFrom="paragraph">
                  <wp:posOffset>150495</wp:posOffset>
                </wp:positionV>
                <wp:extent cx="187037" cy="124691"/>
                <wp:effectExtent l="0" t="0" r="22860" b="27940"/>
                <wp:wrapNone/>
                <wp:docPr id="545656146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37" cy="1246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DECF7" id="Straight Connector 51" o:spid="_x0000_s1026" style="position:absolute;z-index:2516644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11.85pt" to="31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0B5E1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405" behindDoc="0" locked="0" layoutInCell="1" allowOverlap="1" wp14:anchorId="7557437B" wp14:editId="7F249E17">
                <wp:simplePos x="0" y="0"/>
                <wp:positionH relativeFrom="column">
                  <wp:posOffset>27709</wp:posOffset>
                </wp:positionH>
                <wp:positionV relativeFrom="paragraph">
                  <wp:posOffset>129540</wp:posOffset>
                </wp:positionV>
                <wp:extent cx="172605" cy="117937"/>
                <wp:effectExtent l="0" t="0" r="18415" b="34925"/>
                <wp:wrapNone/>
                <wp:docPr id="4737008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605" cy="1179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27DE0" id="Straight Connector 50" o:spid="_x0000_s1026" style="position:absolute;flip:x;z-index:2516634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0.2pt" to="15.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8C6F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C6FC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A06769" w14:textId="69882104" w:rsidR="008C6FCF" w:rsidRDefault="002B4F5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525" behindDoc="0" locked="0" layoutInCell="1" allowOverlap="1" wp14:anchorId="1065249D" wp14:editId="3421FA12">
                <wp:simplePos x="0" y="0"/>
                <wp:positionH relativeFrom="column">
                  <wp:posOffset>2202873</wp:posOffset>
                </wp:positionH>
                <wp:positionV relativeFrom="paragraph">
                  <wp:posOffset>22745</wp:posOffset>
                </wp:positionV>
                <wp:extent cx="946727" cy="161059"/>
                <wp:effectExtent l="19050" t="19050" r="25400" b="29845"/>
                <wp:wrapNone/>
                <wp:docPr id="1903800200" name="Arrow: Lef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27" cy="1610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493A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5" o:spid="_x0000_s1026" type="#_x0000_t66" style="position:absolute;margin-left:173.45pt;margin-top:1.8pt;width:74.55pt;height:12.7pt;z-index:25166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" adj="1837" fillcolor="#156082 [3204]" strokecolor="#030e13 [484]" strokeweight="1pt"/>
            </w:pict>
          </mc:Fallback>
        </mc:AlternateContent>
      </w:r>
      <w:r w:rsidR="00F33C3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837" behindDoc="0" locked="0" layoutInCell="1" allowOverlap="1" wp14:anchorId="5298CA77" wp14:editId="46F99825">
                <wp:simplePos x="0" y="0"/>
                <wp:positionH relativeFrom="column">
                  <wp:posOffset>-68926</wp:posOffset>
                </wp:positionH>
                <wp:positionV relativeFrom="paragraph">
                  <wp:posOffset>121285</wp:posOffset>
                </wp:positionV>
                <wp:extent cx="685511" cy="360218"/>
                <wp:effectExtent l="0" t="0" r="19685" b="20955"/>
                <wp:wrapNone/>
                <wp:docPr id="524423397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11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314C01" w14:textId="388D6D2D" w:rsidR="00F33C36" w:rsidRPr="00F33C36" w:rsidRDefault="00F33C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8CA77" id="Text Box 69" o:spid="_x0000_s1057" type="#_x0000_t202" style="position:absolute;margin-left:-5.45pt;margin-top:9.55pt;width:54pt;height:28.35pt;z-index:2516818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" fillcolor="white [3201]" strokecolor="white [3212]" strokeweight=".5pt">
                <v:textbox>
                  <w:txbxContent>
                    <w:p w14:paraId="16314C01" w14:textId="388D6D2D" w:rsidR="00F33C36" w:rsidRPr="00F33C36" w:rsidRDefault="00F33C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4DAC965" w14:textId="3A9D14E8" w:rsidR="00AC3753" w:rsidRDefault="0077749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85" behindDoc="0" locked="0" layoutInCell="1" allowOverlap="1" wp14:anchorId="3737E2DF" wp14:editId="31643D90">
                <wp:simplePos x="0" y="0"/>
                <wp:positionH relativeFrom="column">
                  <wp:posOffset>2237509</wp:posOffset>
                </wp:positionH>
                <wp:positionV relativeFrom="paragraph">
                  <wp:posOffset>23148</wp:posOffset>
                </wp:positionV>
                <wp:extent cx="851246" cy="498763"/>
                <wp:effectExtent l="0" t="0" r="25400" b="15875"/>
                <wp:wrapNone/>
                <wp:docPr id="1506266040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246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750050" w14:textId="296EC0E8" w:rsidR="00777492" w:rsidRPr="005224B0" w:rsidRDefault="005224B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224B0">
                              <w:rPr>
                                <w:sz w:val="22"/>
                                <w:szCs w:val="22"/>
                                <w:lang w:val="en-US"/>
                              </w:rPr>
                              <w:t>Response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E2DF" id="Text Box 71" o:spid="_x0000_s1058" type="#_x0000_t202" style="position:absolute;margin-left:176.2pt;margin-top:1.8pt;width:67.05pt;height:39.25pt;z-index:2516838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" fillcolor="white [3201]" strokecolor="white [3212]" strokeweight=".5pt">
                <v:textbox>
                  <w:txbxContent>
                    <w:p w14:paraId="07750050" w14:textId="296EC0E8" w:rsidR="00777492" w:rsidRPr="005224B0" w:rsidRDefault="005224B0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224B0">
                        <w:rPr>
                          <w:sz w:val="22"/>
                          <w:szCs w:val="22"/>
                          <w:lang w:val="en-US"/>
                        </w:rPr>
                        <w:t>Response from</w:t>
                      </w:r>
                    </w:p>
                  </w:txbxContent>
                </v:textbox>
              </v:shape>
            </w:pict>
          </mc:Fallback>
        </mc:AlternateContent>
      </w:r>
      <w:r w:rsidR="004829A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813" behindDoc="0" locked="0" layoutInCell="1" allowOverlap="1" wp14:anchorId="66E4612F" wp14:editId="1DBF41FD">
                <wp:simplePos x="0" y="0"/>
                <wp:positionH relativeFrom="column">
                  <wp:posOffset>4626667</wp:posOffset>
                </wp:positionH>
                <wp:positionV relativeFrom="paragraph">
                  <wp:posOffset>64135</wp:posOffset>
                </wp:positionV>
                <wp:extent cx="1419802" cy="665018"/>
                <wp:effectExtent l="0" t="0" r="28575" b="20955"/>
                <wp:wrapNone/>
                <wp:docPr id="99569043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02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A88B66" w14:textId="6FC3BB73" w:rsidR="004829A7" w:rsidRPr="001E1E70" w:rsidRDefault="004829A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E1E70">
                              <w:rPr>
                                <w:sz w:val="22"/>
                                <w:szCs w:val="22"/>
                                <w:lang w:val="en-US"/>
                              </w:rPr>
                              <w:t>DATABASE MEMORY</w:t>
                            </w:r>
                          </w:p>
                          <w:p w14:paraId="3F57F6B1" w14:textId="7E3DBD60" w:rsidR="001E1E70" w:rsidRPr="001E1E70" w:rsidRDefault="001E1E7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E1E70">
                              <w:rPr>
                                <w:sz w:val="22"/>
                                <w:szCs w:val="22"/>
                                <w:lang w:val="en-US"/>
                              </w:rPr>
                              <w:t>(Allocates from HD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612F" id="Text Box 68" o:spid="_x0000_s1059" type="#_x0000_t202" style="position:absolute;margin-left:364.3pt;margin-top:5.05pt;width:111.8pt;height:52.35pt;z-index:2516808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" fillcolor="white [3201]" strokecolor="white [3212]" strokeweight=".5pt">
                <v:textbox>
                  <w:txbxContent>
                    <w:p w14:paraId="6FA88B66" w14:textId="6FC3BB73" w:rsidR="004829A7" w:rsidRPr="001E1E70" w:rsidRDefault="004829A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E1E70">
                        <w:rPr>
                          <w:sz w:val="22"/>
                          <w:szCs w:val="22"/>
                          <w:lang w:val="en-US"/>
                        </w:rPr>
                        <w:t>DATABASE MEMORY</w:t>
                      </w:r>
                    </w:p>
                    <w:p w14:paraId="3F57F6B1" w14:textId="7E3DBD60" w:rsidR="001E1E70" w:rsidRPr="001E1E70" w:rsidRDefault="001E1E70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E1E70">
                        <w:rPr>
                          <w:sz w:val="22"/>
                          <w:szCs w:val="22"/>
                          <w:lang w:val="en-US"/>
                        </w:rPr>
                        <w:t>(Allocates from HD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5285EB" w14:textId="77777777" w:rsidR="00AC3753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FAC18A" w14:textId="77777777" w:rsidR="00AC3753" w:rsidRDefault="00AC37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E2F866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27DBB9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E3DA06" w14:textId="77777777" w:rsidR="00137BB6" w:rsidRDefault="00137BB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BA06F3" w14:textId="77777777" w:rsidR="00137BB6" w:rsidRDefault="00137BB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1AC611" w14:textId="75B4BBA2" w:rsidR="00137BB6" w:rsidRDefault="00137BB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NOTE: -</w:t>
      </w:r>
    </w:p>
    <w:p w14:paraId="5B2B4AA9" w14:textId="790483CC" w:rsidR="00137BB6" w:rsidRDefault="00137BB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-&gt;When we want to work with oracle database server</w:t>
      </w:r>
      <w:r w:rsidR="005C7108">
        <w:rPr>
          <w:rFonts w:ascii="Times New Roman" w:hAnsi="Times New Roman" w:cs="Times New Roman"/>
          <w:sz w:val="28"/>
          <w:szCs w:val="28"/>
          <w:lang w:val="en-US"/>
        </w:rPr>
        <w:t>. We need to follow the following two procedures</w:t>
      </w:r>
    </w:p>
    <w:p w14:paraId="04655BA5" w14:textId="7A56EDF1" w:rsidR="005C7108" w:rsidRDefault="005C710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Step-1:</w:t>
      </w:r>
      <w:r w:rsidR="005255D3">
        <w:rPr>
          <w:rFonts w:ascii="Times New Roman" w:hAnsi="Times New Roman" w:cs="Times New Roman"/>
          <w:sz w:val="28"/>
          <w:szCs w:val="28"/>
          <w:lang w:val="en-US"/>
        </w:rPr>
        <w:t xml:space="preserve"> Connect</w:t>
      </w:r>
    </w:p>
    <w:p w14:paraId="53E7631A" w14:textId="56713337" w:rsidR="005255D3" w:rsidRDefault="005255D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Step-2: Communicate</w:t>
      </w:r>
    </w:p>
    <w:p w14:paraId="138DDB88" w14:textId="3E91A0C3" w:rsidR="005255D3" w:rsidRDefault="005255D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Step-1: - Connect:</w:t>
      </w:r>
    </w:p>
    <w:p w14:paraId="3C7AF605" w14:textId="41983FA1" w:rsidR="005255D3" w:rsidRDefault="00D60C8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-&gt;When we want to connect to </w:t>
      </w:r>
      <w:r w:rsidR="00E519AB">
        <w:rPr>
          <w:rFonts w:ascii="Times New Roman" w:hAnsi="Times New Roman" w:cs="Times New Roman"/>
          <w:sz w:val="28"/>
          <w:szCs w:val="28"/>
          <w:lang w:val="en-US"/>
        </w:rPr>
        <w:t>oracle,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need a client tool is known as </w:t>
      </w:r>
      <w:r w:rsidR="00E519AB">
        <w:rPr>
          <w:rFonts w:ascii="Times New Roman" w:hAnsi="Times New Roman" w:cs="Times New Roman"/>
          <w:sz w:val="28"/>
          <w:szCs w:val="28"/>
          <w:lang w:val="en-US"/>
        </w:rPr>
        <w:t>“SQLPLUS”</w:t>
      </w:r>
    </w:p>
    <w:p w14:paraId="2986EAFE" w14:textId="78BBA78A" w:rsidR="00E519AB" w:rsidRDefault="00E519A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Step-2: - Communicate:</w:t>
      </w:r>
    </w:p>
    <w:p w14:paraId="5AD0A6C9" w14:textId="75E71A59" w:rsidR="00E519AB" w:rsidRDefault="00E519A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C13021">
        <w:rPr>
          <w:rFonts w:ascii="Times New Roman" w:hAnsi="Times New Roman" w:cs="Times New Roman"/>
          <w:sz w:val="28"/>
          <w:szCs w:val="28"/>
          <w:lang w:val="en-US"/>
        </w:rPr>
        <w:t xml:space="preserve">When we want to communicate with </w:t>
      </w:r>
      <w:proofErr w:type="gramStart"/>
      <w:r w:rsidR="00C13021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gramEnd"/>
      <w:r w:rsidR="00C13021">
        <w:rPr>
          <w:rFonts w:ascii="Times New Roman" w:hAnsi="Times New Roman" w:cs="Times New Roman"/>
          <w:sz w:val="28"/>
          <w:szCs w:val="28"/>
          <w:lang w:val="en-US"/>
        </w:rPr>
        <w:t xml:space="preserve"> we need a database </w:t>
      </w:r>
      <w:r w:rsidR="00E565FC">
        <w:rPr>
          <w:rFonts w:ascii="Times New Roman" w:hAnsi="Times New Roman" w:cs="Times New Roman"/>
          <w:sz w:val="28"/>
          <w:szCs w:val="28"/>
          <w:lang w:val="en-US"/>
        </w:rPr>
        <w:t>language is known as “SQL”.</w:t>
      </w:r>
    </w:p>
    <w:p w14:paraId="65D8BAD4" w14:textId="77777777" w:rsidR="00326620" w:rsidRDefault="00E565FC" w:rsidP="003266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565FC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="00326620">
        <w:rPr>
          <w:rFonts w:ascii="Times New Roman" w:hAnsi="Times New Roman" w:cs="Times New Roman"/>
          <w:sz w:val="28"/>
          <w:szCs w:val="28"/>
          <w:lang w:val="en-US"/>
        </w:rPr>
        <w:t>PLUS vs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620">
        <w:rPr>
          <w:rFonts w:ascii="Times New Roman" w:hAnsi="Times New Roman" w:cs="Times New Roman"/>
          <w:sz w:val="28"/>
          <w:szCs w:val="28"/>
          <w:lang w:val="en-US"/>
        </w:rPr>
        <w:t>SQL: -</w:t>
      </w:r>
    </w:p>
    <w:p w14:paraId="3105BF0F" w14:textId="46843C78" w:rsidR="00326620" w:rsidRDefault="0032662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6620" w14:paraId="6B368425" w14:textId="77777777" w:rsidTr="00326620">
        <w:tc>
          <w:tcPr>
            <w:tcW w:w="4508" w:type="dxa"/>
          </w:tcPr>
          <w:p w14:paraId="3B094060" w14:textId="425FC2E1" w:rsidR="00326620" w:rsidRDefault="00B14B9A" w:rsidP="00B14B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PULS</w:t>
            </w:r>
          </w:p>
        </w:tc>
        <w:tc>
          <w:tcPr>
            <w:tcW w:w="4508" w:type="dxa"/>
          </w:tcPr>
          <w:p w14:paraId="6CF76DA7" w14:textId="58BF5DB2" w:rsidR="00326620" w:rsidRDefault="00B14B9A" w:rsidP="00B14B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  <w:tr w:rsidR="00326620" w14:paraId="7DEEF1B1" w14:textId="77777777" w:rsidTr="00326620">
        <w:tc>
          <w:tcPr>
            <w:tcW w:w="4508" w:type="dxa"/>
          </w:tcPr>
          <w:p w14:paraId="25786F9C" w14:textId="3615A2A5" w:rsidR="00326620" w:rsidRDefault="00B14B9A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1.It is a client tool which was introduced by “Oracle corporation”.</w:t>
            </w:r>
          </w:p>
        </w:tc>
        <w:tc>
          <w:tcPr>
            <w:tcW w:w="4508" w:type="dxa"/>
          </w:tcPr>
          <w:p w14:paraId="185E8A5E" w14:textId="1894B76C" w:rsidR="00B14B9A" w:rsidRDefault="00B14B9A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1.It is a database language which was introduced by “IBM”</w:t>
            </w:r>
            <w:r w:rsidR="005D08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26620" w14:paraId="33F51605" w14:textId="77777777" w:rsidTr="00326620">
        <w:tc>
          <w:tcPr>
            <w:tcW w:w="4508" w:type="dxa"/>
          </w:tcPr>
          <w:p w14:paraId="52BB0052" w14:textId="207E2815" w:rsidR="00326620" w:rsidRDefault="005D0850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2.It is used to connect to </w:t>
            </w:r>
            <w:r w:rsidR="00D73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oracle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server.</w:t>
            </w:r>
          </w:p>
        </w:tc>
        <w:tc>
          <w:tcPr>
            <w:tcW w:w="4508" w:type="dxa"/>
          </w:tcPr>
          <w:p w14:paraId="6B082EB7" w14:textId="06D36C81" w:rsidR="00326620" w:rsidRDefault="005D0850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2.It is used to communicate with da</w:t>
            </w:r>
            <w:r w:rsidR="00D73B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tabase.</w:t>
            </w:r>
          </w:p>
        </w:tc>
      </w:tr>
      <w:tr w:rsidR="00326620" w14:paraId="56788288" w14:textId="77777777" w:rsidTr="00326620">
        <w:tc>
          <w:tcPr>
            <w:tcW w:w="4508" w:type="dxa"/>
          </w:tcPr>
          <w:p w14:paraId="5C5A9B40" w14:textId="0C2A0FA2" w:rsidR="00326620" w:rsidRDefault="00D73B2C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3.It will act as an editor for writing &amp; execut</w:t>
            </w:r>
            <w:r w:rsidR="004E6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 SQL queries and PL/SQL programs</w:t>
            </w:r>
          </w:p>
        </w:tc>
        <w:tc>
          <w:tcPr>
            <w:tcW w:w="4508" w:type="dxa"/>
          </w:tcPr>
          <w:p w14:paraId="1B02D37F" w14:textId="6E879AFB" w:rsidR="00326620" w:rsidRDefault="00A26781" w:rsidP="004736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8975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SQL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contains the following five sub-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languages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are (</w:t>
            </w:r>
            <w:r w:rsidR="008975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DDL, DML, DQL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8975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DRL, TCL, DCL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used to perform some operations over database.</w:t>
            </w:r>
          </w:p>
        </w:tc>
      </w:tr>
    </w:tbl>
    <w:p w14:paraId="45C21C5D" w14:textId="77777777" w:rsidR="00E565FC" w:rsidRDefault="00E565F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03AF54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2CCCF8" w14:textId="68430427" w:rsidR="004736DE" w:rsidRDefault="008702C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How to connect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 -</w:t>
      </w:r>
    </w:p>
    <w:p w14:paraId="0A20A90A" w14:textId="153A8BC8" w:rsidR="008702C0" w:rsidRDefault="008702C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&gt;</w:t>
      </w:r>
      <w:r w:rsidR="00B14CB0">
        <w:rPr>
          <w:rFonts w:ascii="Times New Roman" w:hAnsi="Times New Roman" w:cs="Times New Roman"/>
          <w:sz w:val="28"/>
          <w:szCs w:val="28"/>
          <w:lang w:val="en-US"/>
        </w:rPr>
        <w:t xml:space="preserve"> Go to all programs</w:t>
      </w:r>
    </w:p>
    <w:p w14:paraId="68853F73" w14:textId="0F3F9DF5" w:rsidR="00B14CB0" w:rsidRDefault="00B14CB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&gt; Open oracle – oraDB19home </w:t>
      </w:r>
      <w:r w:rsidR="00F95A68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folder</w:t>
      </w:r>
    </w:p>
    <w:p w14:paraId="28204800" w14:textId="0CEBD3F5" w:rsidR="00F95A68" w:rsidRDefault="00F95A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Click on SQLPLUS icon</w:t>
      </w:r>
    </w:p>
    <w:p w14:paraId="018A2D28" w14:textId="001A2335" w:rsidR="00F95A68" w:rsidRDefault="00F95A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Enter </w:t>
      </w:r>
      <w:r w:rsidR="008A4F8A">
        <w:rPr>
          <w:rFonts w:ascii="Times New Roman" w:hAnsi="Times New Roman" w:cs="Times New Roman"/>
          <w:sz w:val="28"/>
          <w:szCs w:val="28"/>
          <w:lang w:val="en-US"/>
        </w:rPr>
        <w:t>username: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SYSTEM</w:t>
      </w:r>
    </w:p>
    <w:p w14:paraId="2B894953" w14:textId="7FC18214" w:rsidR="00F95A68" w:rsidRDefault="00F95A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4F8A">
        <w:rPr>
          <w:rFonts w:ascii="Times New Roman" w:hAnsi="Times New Roman" w:cs="Times New Roman"/>
          <w:sz w:val="28"/>
          <w:szCs w:val="28"/>
          <w:lang w:val="en-US"/>
        </w:rPr>
        <w:t>Enter password: LION</w:t>
      </w:r>
    </w:p>
    <w:p w14:paraId="776972A6" w14:textId="0A8D6B26" w:rsidR="008A4F8A" w:rsidRDefault="008A4F8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</w:t>
      </w:r>
      <w:r w:rsidR="002D56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904991" w14:textId="7BE51AC0" w:rsidR="002D564A" w:rsidRDefault="002D564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How to create a new username and password</w:t>
      </w:r>
      <w:r w:rsidR="006C358A">
        <w:rPr>
          <w:rFonts w:ascii="Times New Roman" w:hAnsi="Times New Roman" w:cs="Times New Roman"/>
          <w:sz w:val="28"/>
          <w:szCs w:val="28"/>
          <w:lang w:val="en-US"/>
        </w:rPr>
        <w:t xml:space="preserve"> in oracle:</w:t>
      </w:r>
    </w:p>
    <w:p w14:paraId="7A0087CE" w14:textId="4F8491C9" w:rsidR="006C358A" w:rsidRDefault="006C358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 -</w:t>
      </w:r>
    </w:p>
    <w:p w14:paraId="58FEAC1C" w14:textId="0B534A10" w:rsidR="006C358A" w:rsidRDefault="006C358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Create user &lt;username&gt; identified by &lt;password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874C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62B8DBA" w14:textId="10BD4066" w:rsidR="00E874CF" w:rsidRDefault="00E874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</w:p>
    <w:p w14:paraId="36C4D383" w14:textId="60EE1B5B" w:rsidR="00E874CF" w:rsidRDefault="00E874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6E401AF0" w14:textId="0D77EC65" w:rsidR="008811DA" w:rsidRDefault="00E874C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Enter </w:t>
      </w:r>
      <w:r w:rsidR="008A6DF1">
        <w:rPr>
          <w:rFonts w:ascii="Times New Roman" w:hAnsi="Times New Roman" w:cs="Times New Roman"/>
          <w:sz w:val="28"/>
          <w:szCs w:val="28"/>
          <w:lang w:val="en-US"/>
        </w:rPr>
        <w:t>username: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1DA">
        <w:rPr>
          <w:rFonts w:ascii="Times New Roman" w:hAnsi="Times New Roman" w:cs="Times New Roman"/>
          <w:sz w:val="28"/>
          <w:szCs w:val="28"/>
          <w:lang w:val="en-US"/>
        </w:rPr>
        <w:t>SYSTEM/LION</w:t>
      </w:r>
    </w:p>
    <w:p w14:paraId="6DC2CE27" w14:textId="266C8A43" w:rsidR="008811DA" w:rsidRDefault="008811D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1AEF690B" w14:textId="0F75BE13" w:rsidR="008811DA" w:rsidRDefault="008811D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CREATE USER MYDB9AM IDENTIFIED BY </w:t>
      </w:r>
      <w:r w:rsidR="008A6DF1">
        <w:rPr>
          <w:rFonts w:ascii="Times New Roman" w:hAnsi="Times New Roman" w:cs="Times New Roman"/>
          <w:sz w:val="28"/>
          <w:szCs w:val="28"/>
          <w:lang w:val="en-US"/>
        </w:rPr>
        <w:t>123.</w:t>
      </w:r>
    </w:p>
    <w:p w14:paraId="7416D7BE" w14:textId="3A264AC6" w:rsidR="008811DA" w:rsidRDefault="008811D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User </w:t>
      </w:r>
      <w:r w:rsidR="008D5906">
        <w:rPr>
          <w:rFonts w:ascii="Times New Roman" w:hAnsi="Times New Roman" w:cs="Times New Roman"/>
          <w:sz w:val="28"/>
          <w:szCs w:val="28"/>
          <w:lang w:val="en-US"/>
        </w:rPr>
        <w:t>created.</w:t>
      </w:r>
    </w:p>
    <w:p w14:paraId="6D20B5D2" w14:textId="1F9E14B1" w:rsidR="008D5906" w:rsidRDefault="008D590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3EE48B6A" w14:textId="146EE050" w:rsidR="008D5906" w:rsidRDefault="008D590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Enter </w:t>
      </w:r>
      <w:r w:rsidR="008A6DF1">
        <w:rPr>
          <w:rFonts w:ascii="Times New Roman" w:hAnsi="Times New Roman" w:cs="Times New Roman"/>
          <w:sz w:val="28"/>
          <w:szCs w:val="28"/>
          <w:lang w:val="en-US"/>
        </w:rPr>
        <w:t>username: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MYDB9AM/123</w:t>
      </w:r>
    </w:p>
    <w:p w14:paraId="454CF952" w14:textId="1B3F5C64" w:rsidR="008A6DF1" w:rsidRDefault="008A6DF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Error:</w:t>
      </w:r>
    </w:p>
    <w:p w14:paraId="5719A631" w14:textId="77777777" w:rsidR="00032868" w:rsidRDefault="008A6DF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6D98">
        <w:rPr>
          <w:rFonts w:ascii="Times New Roman" w:hAnsi="Times New Roman" w:cs="Times New Roman"/>
          <w:sz w:val="28"/>
          <w:szCs w:val="28"/>
          <w:lang w:val="en-US"/>
        </w:rPr>
        <w:t xml:space="preserve">ORA-01045: User </w:t>
      </w:r>
      <w:proofErr w:type="gramStart"/>
      <w:r w:rsidR="00626D98">
        <w:rPr>
          <w:rFonts w:ascii="Times New Roman" w:hAnsi="Times New Roman" w:cs="Times New Roman"/>
          <w:sz w:val="28"/>
          <w:szCs w:val="28"/>
          <w:lang w:val="en-US"/>
        </w:rPr>
        <w:t>MYDB(</w:t>
      </w:r>
      <w:proofErr w:type="gramEnd"/>
      <w:r w:rsidR="00626D98">
        <w:rPr>
          <w:rFonts w:ascii="Times New Roman" w:hAnsi="Times New Roman" w:cs="Times New Roman"/>
          <w:sz w:val="28"/>
          <w:szCs w:val="28"/>
          <w:lang w:val="en-US"/>
        </w:rPr>
        <w:t>AM lacks CREATE</w:t>
      </w:r>
      <w:r w:rsidR="00032868">
        <w:rPr>
          <w:rFonts w:ascii="Times New Roman" w:hAnsi="Times New Roman" w:cs="Times New Roman"/>
          <w:sz w:val="28"/>
          <w:szCs w:val="28"/>
          <w:lang w:val="en-US"/>
        </w:rPr>
        <w:t xml:space="preserve"> SESSION privileges;</w:t>
      </w:r>
    </w:p>
    <w:p w14:paraId="6061A16E" w14:textId="77777777" w:rsidR="00032868" w:rsidRDefault="000328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Logon denied.</w:t>
      </w:r>
    </w:p>
    <w:p w14:paraId="6AA041E2" w14:textId="77777777" w:rsidR="00032868" w:rsidRDefault="000328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-</w:t>
      </w:r>
    </w:p>
    <w:p w14:paraId="7B0C0E9A" w14:textId="77777777" w:rsidR="00903078" w:rsidRDefault="0003286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-&gt;In oracle </w:t>
      </w:r>
      <w:r w:rsidR="0043160F">
        <w:rPr>
          <w:rFonts w:ascii="Times New Roman" w:hAnsi="Times New Roman" w:cs="Times New Roman"/>
          <w:sz w:val="28"/>
          <w:szCs w:val="28"/>
          <w:lang w:val="en-US"/>
        </w:rPr>
        <w:t>database server every new user is called as “dummy user” (i.e</w:t>
      </w:r>
      <w:r w:rsidR="00903078">
        <w:rPr>
          <w:rFonts w:ascii="Times New Roman" w:hAnsi="Times New Roman" w:cs="Times New Roman"/>
          <w:sz w:val="28"/>
          <w:szCs w:val="28"/>
          <w:lang w:val="en-US"/>
        </w:rPr>
        <w:t xml:space="preserve">., no permission) </w:t>
      </w:r>
    </w:p>
    <w:p w14:paraId="70863FC5" w14:textId="77777777" w:rsidR="002677A7" w:rsidRDefault="00903078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the user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connect to oracle server then the user need a permis</w:t>
      </w:r>
      <w:r w:rsidR="002677A7">
        <w:rPr>
          <w:rFonts w:ascii="Times New Roman" w:hAnsi="Times New Roman" w:cs="Times New Roman"/>
          <w:sz w:val="28"/>
          <w:szCs w:val="28"/>
          <w:lang w:val="en-US"/>
        </w:rPr>
        <w:t>sion from DBA (System).</w:t>
      </w:r>
    </w:p>
    <w:p w14:paraId="391BC092" w14:textId="77777777" w:rsidR="00241C2A" w:rsidRDefault="00241C2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How to give all permissions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DAE9C1" w14:textId="77777777" w:rsidR="00241C2A" w:rsidRDefault="00241C2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7DD4CAD3" w14:textId="77777777" w:rsidR="00C72F53" w:rsidRDefault="00241C2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2F53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rant</w:t>
      </w:r>
      <w:r w:rsidR="00C72F53">
        <w:rPr>
          <w:rFonts w:ascii="Times New Roman" w:hAnsi="Times New Roman" w:cs="Times New Roman"/>
          <w:sz w:val="28"/>
          <w:szCs w:val="28"/>
          <w:lang w:val="en-US"/>
        </w:rPr>
        <w:t xml:space="preserve"> &lt;privilege name&gt; to &lt;username</w:t>
      </w:r>
      <w:proofErr w:type="gramStart"/>
      <w:r w:rsidR="00C72F53">
        <w:rPr>
          <w:rFonts w:ascii="Times New Roman" w:hAnsi="Times New Roman" w:cs="Times New Roman"/>
          <w:sz w:val="28"/>
          <w:szCs w:val="28"/>
          <w:lang w:val="en-US"/>
        </w:rPr>
        <w:t>&gt;;</w:t>
      </w:r>
      <w:proofErr w:type="gramEnd"/>
    </w:p>
    <w:p w14:paraId="2CE00330" w14:textId="77777777" w:rsidR="00C72F53" w:rsidRDefault="00C72F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0CA0B4B" w14:textId="77777777" w:rsidR="00C72F53" w:rsidRDefault="00C72F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596002B5" w14:textId="76E47893" w:rsidR="00C72F53" w:rsidRDefault="00C72F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SYSTEM/LION</w:t>
      </w:r>
    </w:p>
    <w:p w14:paraId="340ABB49" w14:textId="689EC6DE" w:rsidR="00C72F53" w:rsidRDefault="00C72F5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</w:t>
      </w:r>
      <w:r w:rsidR="00AC7E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BBA29D" w14:textId="3259656B" w:rsidR="00AC7E3E" w:rsidRDefault="00AC7E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GRANT DBA TO MYDB9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AM ;</w:t>
      </w:r>
      <w:proofErr w:type="gramEnd"/>
    </w:p>
    <w:p w14:paraId="21428B3C" w14:textId="324238B9" w:rsidR="00AC7E3E" w:rsidRDefault="00AC7E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6FD0">
        <w:rPr>
          <w:rFonts w:ascii="Times New Roman" w:hAnsi="Times New Roman" w:cs="Times New Roman"/>
          <w:sz w:val="28"/>
          <w:szCs w:val="28"/>
          <w:lang w:val="en-US"/>
        </w:rPr>
        <w:t>Grant succeeded.</w:t>
      </w:r>
    </w:p>
    <w:p w14:paraId="20A914E3" w14:textId="4A5C41E6" w:rsidR="005F6FD0" w:rsidRDefault="005F6FD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7E87E3D2" w14:textId="2F67B181" w:rsidR="005F6FD0" w:rsidRDefault="005F6FD0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MYDB9AM</w:t>
      </w:r>
    </w:p>
    <w:p w14:paraId="0E793FF5" w14:textId="69FCC9DE" w:rsidR="00AB4B62" w:rsidRDefault="00AB4B6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password: 123</w:t>
      </w:r>
    </w:p>
    <w:p w14:paraId="25ED9926" w14:textId="655AB2D4" w:rsidR="00AB4B62" w:rsidRDefault="00AB4B6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72C43C3A" w14:textId="76A9C063" w:rsidR="00AB4B62" w:rsidRDefault="00AB4B6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How to change password for user:</w:t>
      </w:r>
    </w:p>
    <w:p w14:paraId="54719BFD" w14:textId="23B02FE4" w:rsidR="00AB4B62" w:rsidRDefault="00AB4B6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198E09D6" w14:textId="088E0AC2" w:rsidR="00AB4B62" w:rsidRDefault="00AB4B6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E55076">
        <w:rPr>
          <w:rFonts w:ascii="Times New Roman" w:hAnsi="Times New Roman" w:cs="Times New Roman"/>
          <w:sz w:val="28"/>
          <w:szCs w:val="28"/>
          <w:lang w:val="en-US"/>
        </w:rPr>
        <w:t>Password;</w:t>
      </w:r>
      <w:proofErr w:type="gramEnd"/>
    </w:p>
    <w:p w14:paraId="35C92CBB" w14:textId="73360209" w:rsidR="00E55076" w:rsidRDefault="00E5507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Ex:-</w:t>
      </w:r>
      <w:proofErr w:type="gramEnd"/>
    </w:p>
    <w:p w14:paraId="6272C5E1" w14:textId="5631C298" w:rsidR="00E55076" w:rsidRDefault="00E5507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6B8799B5" w14:textId="4ECFF462" w:rsidR="00E55076" w:rsidRDefault="00E5507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MYDB9AM/123</w:t>
      </w:r>
    </w:p>
    <w:p w14:paraId="1D35ED53" w14:textId="37E9FA5B" w:rsidR="00E55076" w:rsidRDefault="00E55076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3B43">
        <w:rPr>
          <w:rFonts w:ascii="Times New Roman" w:hAnsi="Times New Roman" w:cs="Times New Roman"/>
          <w:sz w:val="28"/>
          <w:szCs w:val="28"/>
          <w:lang w:val="en-US"/>
        </w:rPr>
        <w:t>Connected.</w:t>
      </w:r>
    </w:p>
    <w:p w14:paraId="0D9D124C" w14:textId="474D2055" w:rsidR="00563B43" w:rsidRDefault="00563B4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</w:t>
      </w:r>
      <w:proofErr w:type="gramStart"/>
      <w:r w:rsidR="00647E11">
        <w:rPr>
          <w:rFonts w:ascii="Times New Roman" w:hAnsi="Times New Roman" w:cs="Times New Roman"/>
          <w:sz w:val="28"/>
          <w:szCs w:val="28"/>
          <w:lang w:val="en-US"/>
        </w:rPr>
        <w:t>PASSWORD;</w:t>
      </w:r>
      <w:proofErr w:type="gramEnd"/>
    </w:p>
    <w:p w14:paraId="069CF8CC" w14:textId="77C8F058" w:rsidR="00563B43" w:rsidRDefault="00563B43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Changing password for MYDB9AM</w:t>
      </w:r>
    </w:p>
    <w:p w14:paraId="017E7C1D" w14:textId="7BE03EB5" w:rsidR="00647E11" w:rsidRDefault="00647E1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Old password: 123</w:t>
      </w:r>
    </w:p>
    <w:p w14:paraId="682F41FC" w14:textId="554AE50C" w:rsidR="00647E11" w:rsidRDefault="00647E1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New password: ABC</w:t>
      </w:r>
    </w:p>
    <w:p w14:paraId="493010CC" w14:textId="1E8B5587" w:rsidR="00647E11" w:rsidRDefault="00647E1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Retype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 password: ABC</w:t>
      </w:r>
    </w:p>
    <w:p w14:paraId="22157F00" w14:textId="7206B809" w:rsidR="00647E11" w:rsidRDefault="00647E1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Password changed.</w:t>
      </w:r>
    </w:p>
    <w:p w14:paraId="5EF7D816" w14:textId="470C62D9" w:rsidR="00AC7E3E" w:rsidRDefault="00AC7E3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67C9">
        <w:rPr>
          <w:rFonts w:ascii="Times New Roman" w:hAnsi="Times New Roman" w:cs="Times New Roman"/>
          <w:sz w:val="28"/>
          <w:szCs w:val="28"/>
          <w:lang w:val="en-US"/>
        </w:rPr>
        <w:t>SQL&gt; CONN</w:t>
      </w:r>
    </w:p>
    <w:p w14:paraId="422181BA" w14:textId="41CDFAD4" w:rsidR="00F967C9" w:rsidRDefault="00F967C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username; MYDB9AM/ABC</w:t>
      </w:r>
    </w:p>
    <w:p w14:paraId="5E053D81" w14:textId="732A6E13" w:rsidR="00F967C9" w:rsidRDefault="00F967C9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6CAEF33A" w14:textId="2B138245" w:rsidR="00686BD5" w:rsidRDefault="00686BD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How to re-create a new password if we forget it:</w:t>
      </w:r>
    </w:p>
    <w:p w14:paraId="1B0717F5" w14:textId="0AABA25A" w:rsidR="00686BD5" w:rsidRDefault="00686BD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4D1B7FC2" w14:textId="1A65666F" w:rsidR="00686BD5" w:rsidRDefault="00686BD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6B7C">
        <w:rPr>
          <w:rFonts w:ascii="Times New Roman" w:hAnsi="Times New Roman" w:cs="Times New Roman"/>
          <w:sz w:val="28"/>
          <w:szCs w:val="28"/>
          <w:lang w:val="en-US"/>
        </w:rPr>
        <w:t>Alter user &lt;username&gt; identified by &lt;new password</w:t>
      </w:r>
      <w:proofErr w:type="gramStart"/>
      <w:r w:rsidR="00946B7C">
        <w:rPr>
          <w:rFonts w:ascii="Times New Roman" w:hAnsi="Times New Roman" w:cs="Times New Roman"/>
          <w:sz w:val="28"/>
          <w:szCs w:val="28"/>
          <w:lang w:val="en-US"/>
        </w:rPr>
        <w:t>&gt;;</w:t>
      </w:r>
      <w:proofErr w:type="gramEnd"/>
    </w:p>
    <w:p w14:paraId="001D187C" w14:textId="65377682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Ex:-</w:t>
      </w:r>
      <w:proofErr w:type="gramEnd"/>
    </w:p>
    <w:p w14:paraId="3CCD0305" w14:textId="78580553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6C2164AF" w14:textId="3266A70D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SYSTEM/LION</w:t>
      </w:r>
    </w:p>
    <w:p w14:paraId="1386E554" w14:textId="101A013E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4CEB74E7" w14:textId="140566C5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SQL&gt;ALTER USER MYDB9AM IDENTIFIED BY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MYDB9AM;</w:t>
      </w:r>
      <w:proofErr w:type="gramEnd"/>
    </w:p>
    <w:p w14:paraId="0E0CCFA9" w14:textId="3205A533" w:rsidR="00946B7C" w:rsidRDefault="00946B7C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User altered.</w:t>
      </w:r>
    </w:p>
    <w:p w14:paraId="21E6C3A1" w14:textId="0A21F2C9" w:rsidR="003A194B" w:rsidRDefault="003A194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686197D7" w14:textId="626FB3B8" w:rsidR="003A194B" w:rsidRDefault="003A194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MYDB9AM/MYDB9AM</w:t>
      </w:r>
    </w:p>
    <w:p w14:paraId="47FAC3C3" w14:textId="33613BF4" w:rsidR="003A194B" w:rsidRDefault="003A194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02CA6837" w14:textId="05CE57EA" w:rsidR="00BC263F" w:rsidRDefault="00BC263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 w:rsidR="00216AFF">
        <w:rPr>
          <w:rFonts w:ascii="Times New Roman" w:hAnsi="Times New Roman" w:cs="Times New Roman"/>
          <w:sz w:val="28"/>
          <w:szCs w:val="28"/>
          <w:lang w:val="en-US"/>
        </w:rPr>
        <w:t>How to view usernames in oracle if we forget it:</w:t>
      </w:r>
    </w:p>
    <w:p w14:paraId="621C5AB7" w14:textId="2CE4ED74" w:rsidR="00216AFF" w:rsidRDefault="00216AF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04347A90" w14:textId="720B88F6" w:rsidR="00216AFF" w:rsidRDefault="00216AFF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</w:t>
      </w:r>
      <w:r w:rsidR="001273E7">
        <w:rPr>
          <w:rFonts w:ascii="Times New Roman" w:hAnsi="Times New Roman" w:cs="Times New Roman"/>
          <w:sz w:val="28"/>
          <w:szCs w:val="28"/>
          <w:lang w:val="en-US"/>
        </w:rPr>
        <w:t xml:space="preserve">username from </w:t>
      </w:r>
      <w:proofErr w:type="spellStart"/>
      <w:r w:rsidR="001273E7">
        <w:rPr>
          <w:rFonts w:ascii="Times New Roman" w:hAnsi="Times New Roman" w:cs="Times New Roman"/>
          <w:sz w:val="28"/>
          <w:szCs w:val="28"/>
          <w:lang w:val="en-US"/>
        </w:rPr>
        <w:t>all_</w:t>
      </w:r>
      <w:proofErr w:type="gramStart"/>
      <w:r w:rsidR="001273E7"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spellEnd"/>
      <w:r w:rsidR="001273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A165D43" w14:textId="4CFD340C" w:rsidR="001273E7" w:rsidRDefault="001273E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</w:p>
    <w:p w14:paraId="4ACF319A" w14:textId="22D503F3" w:rsidR="001273E7" w:rsidRDefault="001273E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21832DBE" w14:textId="138238B3" w:rsidR="001273E7" w:rsidRDefault="001273E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SYSTEM/LION</w:t>
      </w:r>
    </w:p>
    <w:p w14:paraId="1711DD34" w14:textId="18C5C2D2" w:rsidR="001273E7" w:rsidRDefault="001273E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3CDA4210" w14:textId="29296DFB" w:rsidR="001273E7" w:rsidRDefault="002F704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SELECT USERNAME FROM ALL_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USERS;</w:t>
      </w:r>
      <w:proofErr w:type="gramEnd"/>
    </w:p>
    <w:p w14:paraId="30609224" w14:textId="49AB2064" w:rsidR="002F7041" w:rsidRDefault="002F704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How to drop a user:</w:t>
      </w:r>
    </w:p>
    <w:p w14:paraId="2520DF0D" w14:textId="3076D40A" w:rsidR="002F7041" w:rsidRDefault="002F704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05307310" w14:textId="6DD9E638" w:rsidR="002F7041" w:rsidRDefault="002F704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C3CD7">
        <w:rPr>
          <w:rFonts w:ascii="Times New Roman" w:hAnsi="Times New Roman" w:cs="Times New Roman"/>
          <w:sz w:val="28"/>
          <w:szCs w:val="28"/>
          <w:lang w:val="en-US"/>
        </w:rPr>
        <w:t xml:space="preserve">Drop user &lt;username&gt; </w:t>
      </w:r>
      <w:proofErr w:type="gramStart"/>
      <w:r w:rsidR="00AC3CD7">
        <w:rPr>
          <w:rFonts w:ascii="Times New Roman" w:hAnsi="Times New Roman" w:cs="Times New Roman"/>
          <w:sz w:val="28"/>
          <w:szCs w:val="28"/>
          <w:lang w:val="en-US"/>
        </w:rPr>
        <w:t>cascade;</w:t>
      </w:r>
      <w:proofErr w:type="gramEnd"/>
    </w:p>
    <w:p w14:paraId="57385B77" w14:textId="7722B077" w:rsidR="00AC3CD7" w:rsidRDefault="00AC3CD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</w:p>
    <w:p w14:paraId="001DB970" w14:textId="56FFCC0E" w:rsidR="00AC3CD7" w:rsidRDefault="00AC3CD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CONN</w:t>
      </w:r>
    </w:p>
    <w:p w14:paraId="0A072A30" w14:textId="77777777" w:rsidR="00AC3CD7" w:rsidRDefault="00AC3CD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Enter username: SYSTEM/LION</w:t>
      </w:r>
    </w:p>
    <w:p w14:paraId="5CE3D8DA" w14:textId="77777777" w:rsidR="0029127D" w:rsidRDefault="00AC3CD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Connected.</w:t>
      </w:r>
    </w:p>
    <w:p w14:paraId="77818C15" w14:textId="77777777" w:rsidR="0029127D" w:rsidRDefault="0029127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DROP USER MYDB9AM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CASCADE;</w:t>
      </w:r>
      <w:proofErr w:type="gramEnd"/>
    </w:p>
    <w:p w14:paraId="78C6CF5C" w14:textId="77777777" w:rsidR="0029127D" w:rsidRDefault="0029127D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User dropped.</w:t>
      </w:r>
    </w:p>
    <w:p w14:paraId="0490052E" w14:textId="1E804B00" w:rsidR="00AC3CD7" w:rsidRDefault="0051060A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How to clear the screen of </w:t>
      </w:r>
      <w:r w:rsidR="001973F5">
        <w:rPr>
          <w:rFonts w:ascii="Times New Roman" w:hAnsi="Times New Roman" w:cs="Times New Roman"/>
          <w:sz w:val="28"/>
          <w:szCs w:val="28"/>
          <w:lang w:val="en-US"/>
        </w:rPr>
        <w:t>SQL plus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73F5">
        <w:rPr>
          <w:rFonts w:ascii="Times New Roman" w:hAnsi="Times New Roman" w:cs="Times New Roman"/>
          <w:sz w:val="28"/>
          <w:szCs w:val="28"/>
          <w:lang w:val="en-US"/>
        </w:rPr>
        <w:t>editor:</w:t>
      </w:r>
    </w:p>
    <w:p w14:paraId="700EB265" w14:textId="2A4FDFE0" w:rsidR="001973F5" w:rsidRDefault="001973F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705543D7" w14:textId="5DEF2273" w:rsidR="001973F5" w:rsidRDefault="001973F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8594312" w14:textId="26427273" w:rsidR="001973F5" w:rsidRDefault="001973F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Ex: -</w:t>
      </w:r>
    </w:p>
    <w:p w14:paraId="0EE24BFA" w14:textId="3541AB10" w:rsidR="001973F5" w:rsidRDefault="001973F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CL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SCR;</w:t>
      </w:r>
      <w:proofErr w:type="gramEnd"/>
    </w:p>
    <w:p w14:paraId="14FD3127" w14:textId="1B731EDF" w:rsidR="001973F5" w:rsidRDefault="001973F5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How to disconnect from oracle </w:t>
      </w:r>
      <w:r w:rsidR="006143D2">
        <w:rPr>
          <w:rFonts w:ascii="Times New Roman" w:hAnsi="Times New Roman" w:cs="Times New Roman"/>
          <w:sz w:val="28"/>
          <w:szCs w:val="28"/>
          <w:lang w:val="en-US"/>
        </w:rPr>
        <w:t>server:</w:t>
      </w:r>
    </w:p>
    <w:p w14:paraId="41780E97" w14:textId="3754F5B2" w:rsidR="006143D2" w:rsidRDefault="006143D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4AFB1CC9" w14:textId="1DD11237" w:rsidR="006143D2" w:rsidRDefault="006143D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Exit;</w:t>
      </w:r>
      <w:proofErr w:type="gramEnd"/>
    </w:p>
    <w:p w14:paraId="4107B11F" w14:textId="73BB0CB3" w:rsidR="006143D2" w:rsidRDefault="006143D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</w:p>
    <w:p w14:paraId="4805A54E" w14:textId="255F62EC" w:rsidR="006143D2" w:rsidRDefault="006143D2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EXIT;</w:t>
      </w:r>
      <w:proofErr w:type="gramEnd"/>
    </w:p>
    <w:p w14:paraId="379EC146" w14:textId="77777777" w:rsidR="00754E67" w:rsidRDefault="00754E67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4B8A06" w14:textId="1111A327" w:rsidR="00754E67" w:rsidRDefault="00754E67" w:rsidP="00754E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54E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TOPIC-3(SQL)</w:t>
      </w:r>
    </w:p>
    <w:p w14:paraId="3D9C841E" w14:textId="6F6B1834" w:rsidR="00754E67" w:rsidRDefault="00200F6D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0F6D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>Introduction to SQL: -</w:t>
      </w:r>
    </w:p>
    <w:p w14:paraId="79FE735D" w14:textId="05AE88BC" w:rsidR="00200F6D" w:rsidRDefault="00200F6D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E3195F">
        <w:rPr>
          <w:rFonts w:ascii="Times New Roman" w:hAnsi="Times New Roman" w:cs="Times New Roman"/>
          <w:sz w:val="28"/>
          <w:szCs w:val="28"/>
          <w:lang w:val="en-US"/>
        </w:rPr>
        <w:t>SQL [</w:t>
      </w:r>
      <w:r w:rsidR="00A01B32">
        <w:rPr>
          <w:rFonts w:ascii="Times New Roman" w:hAnsi="Times New Roman" w:cs="Times New Roman"/>
          <w:sz w:val="28"/>
          <w:szCs w:val="28"/>
          <w:lang w:val="en-US"/>
        </w:rPr>
        <w:t xml:space="preserve">Structured Query Language] is database language which was introduced </w:t>
      </w:r>
      <w:r w:rsidR="00E3195F">
        <w:rPr>
          <w:rFonts w:ascii="Times New Roman" w:hAnsi="Times New Roman" w:cs="Times New Roman"/>
          <w:sz w:val="28"/>
          <w:szCs w:val="28"/>
          <w:lang w:val="en-US"/>
        </w:rPr>
        <w:t>by “IBM”.</w:t>
      </w:r>
    </w:p>
    <w:p w14:paraId="3BB6FF01" w14:textId="2DCF8058" w:rsidR="00E3195F" w:rsidRDefault="00E3195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-&gt;SQL is used to communicate with any data</w:t>
      </w:r>
      <w:r w:rsidR="00612920">
        <w:rPr>
          <w:rFonts w:ascii="Times New Roman" w:hAnsi="Times New Roman" w:cs="Times New Roman"/>
          <w:sz w:val="28"/>
          <w:szCs w:val="28"/>
          <w:lang w:val="en-US"/>
        </w:rPr>
        <w:t>base in real-time.</w:t>
      </w:r>
    </w:p>
    <w:p w14:paraId="4B735D19" w14:textId="564D3914" w:rsidR="007B33A3" w:rsidRDefault="00163581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B33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Oracle, MySQL, SQL server, </w:t>
      </w:r>
      <w:r w:rsidR="007B33A3">
        <w:rPr>
          <w:rFonts w:ascii="Times New Roman" w:hAnsi="Times New Roman" w:cs="Times New Roman"/>
          <w:sz w:val="28"/>
          <w:szCs w:val="28"/>
          <w:lang w:val="en-US"/>
        </w:rPr>
        <w:t>db2, Sybase, PostgreSQL, etc.</w:t>
      </w:r>
    </w:p>
    <w:p w14:paraId="5E567FCA" w14:textId="39918233" w:rsidR="00163581" w:rsidRDefault="007B33A3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F5318A">
        <w:rPr>
          <w:rFonts w:ascii="Times New Roman" w:hAnsi="Times New Roman" w:cs="Times New Roman"/>
          <w:sz w:val="28"/>
          <w:szCs w:val="28"/>
          <w:lang w:val="en-US"/>
        </w:rPr>
        <w:t xml:space="preserve"> Initially SQL is called as “SEQUEL” language</w:t>
      </w:r>
      <w:r w:rsidR="00EF098E">
        <w:rPr>
          <w:rFonts w:ascii="Times New Roman" w:hAnsi="Times New Roman" w:cs="Times New Roman"/>
          <w:sz w:val="28"/>
          <w:szCs w:val="28"/>
          <w:lang w:val="en-US"/>
        </w:rPr>
        <w:t xml:space="preserve"> and later renamed as “SQL”.</w:t>
      </w:r>
    </w:p>
    <w:p w14:paraId="1ABEBCB8" w14:textId="07416183" w:rsidR="00EF098E" w:rsidRDefault="00EF098E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SQL is not a case-sensitive </w:t>
      </w:r>
      <w:r w:rsidR="008C1C76">
        <w:rPr>
          <w:rFonts w:ascii="Times New Roman" w:hAnsi="Times New Roman" w:cs="Times New Roman"/>
          <w:sz w:val="28"/>
          <w:szCs w:val="28"/>
          <w:lang w:val="en-US"/>
        </w:rPr>
        <w:t xml:space="preserve">language. i.e. </w:t>
      </w:r>
      <w:proofErr w:type="gramStart"/>
      <w:r w:rsidR="008C1C76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="008C1C76">
        <w:rPr>
          <w:rFonts w:ascii="Times New Roman" w:hAnsi="Times New Roman" w:cs="Times New Roman"/>
          <w:sz w:val="28"/>
          <w:szCs w:val="28"/>
          <w:lang w:val="en-US"/>
        </w:rPr>
        <w:t xml:space="preserve"> can write SQL queries in either upper/lower</w:t>
      </w:r>
      <w:r w:rsidR="00A76C5A">
        <w:rPr>
          <w:rFonts w:ascii="Times New Roman" w:hAnsi="Times New Roman" w:cs="Times New Roman"/>
          <w:sz w:val="28"/>
          <w:szCs w:val="28"/>
          <w:lang w:val="en-US"/>
        </w:rPr>
        <w:t xml:space="preserve">/combination of </w:t>
      </w:r>
      <w:proofErr w:type="gramStart"/>
      <w:r w:rsidR="00A76C5A">
        <w:rPr>
          <w:rFonts w:ascii="Times New Roman" w:hAnsi="Times New Roman" w:cs="Times New Roman"/>
          <w:sz w:val="28"/>
          <w:szCs w:val="28"/>
          <w:lang w:val="en-US"/>
        </w:rPr>
        <w:t>upper and lower case</w:t>
      </w:r>
      <w:proofErr w:type="gramEnd"/>
      <w:r w:rsidR="00A76C5A">
        <w:rPr>
          <w:rFonts w:ascii="Times New Roman" w:hAnsi="Times New Roman" w:cs="Times New Roman"/>
          <w:sz w:val="28"/>
          <w:szCs w:val="28"/>
          <w:lang w:val="en-US"/>
        </w:rPr>
        <w:t xml:space="preserve"> characters.</w:t>
      </w:r>
    </w:p>
    <w:p w14:paraId="1AA8CD78" w14:textId="757D887A" w:rsidR="00A76C5A" w:rsidRDefault="00A76C5A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</w:p>
    <w:p w14:paraId="005688B9" w14:textId="4F4E0CD1" w:rsidR="00A76C5A" w:rsidRDefault="00A76C5A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SELECT * FROM EMP;</w:t>
      </w:r>
      <w:r w:rsidR="00EE4036">
        <w:rPr>
          <w:rFonts w:ascii="Times New Roman" w:hAnsi="Times New Roman" w:cs="Times New Roman"/>
          <w:sz w:val="28"/>
          <w:szCs w:val="28"/>
          <w:lang w:val="en-US"/>
        </w:rPr>
        <w:t xml:space="preserve"> ----------</w:t>
      </w:r>
      <w:r w:rsidR="00DD70C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E4036" w:rsidRPr="00EE403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E4036">
        <w:rPr>
          <w:rFonts w:ascii="Times New Roman" w:hAnsi="Times New Roman" w:cs="Times New Roman"/>
          <w:sz w:val="28"/>
          <w:szCs w:val="28"/>
          <w:lang w:val="en-US"/>
        </w:rPr>
        <w:t>executed</w:t>
      </w:r>
    </w:p>
    <w:p w14:paraId="5884AC0A" w14:textId="24B177D5" w:rsidR="00EE4036" w:rsidRDefault="00EE4036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Select * from emp; ------------------</w:t>
      </w:r>
      <w:r w:rsidRPr="00EE403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executed</w:t>
      </w:r>
    </w:p>
    <w:p w14:paraId="16D89EEF" w14:textId="27219B42" w:rsidR="00EE4036" w:rsidRDefault="00EE4036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Select * From Emp</w:t>
      </w:r>
      <w:r w:rsidR="00DD70C7">
        <w:rPr>
          <w:rFonts w:ascii="Times New Roman" w:hAnsi="Times New Roman" w:cs="Times New Roman"/>
          <w:sz w:val="28"/>
          <w:szCs w:val="28"/>
          <w:lang w:val="en-US"/>
        </w:rPr>
        <w:t>; -----------------</w:t>
      </w:r>
      <w:r w:rsidR="00DD70C7" w:rsidRPr="00DD70C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D70C7">
        <w:rPr>
          <w:rFonts w:ascii="Times New Roman" w:hAnsi="Times New Roman" w:cs="Times New Roman"/>
          <w:sz w:val="28"/>
          <w:szCs w:val="28"/>
          <w:lang w:val="en-US"/>
        </w:rPr>
        <w:t>executed</w:t>
      </w:r>
    </w:p>
    <w:p w14:paraId="275C65C2" w14:textId="09500B15" w:rsidR="005A75E1" w:rsidRDefault="008B343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In oracle storage of data is a case-sensitive.</w:t>
      </w:r>
    </w:p>
    <w:p w14:paraId="655408BF" w14:textId="49E64BCA" w:rsidR="008B3439" w:rsidRDefault="008B343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Every </w:t>
      </w:r>
      <w:r w:rsidR="00FB2A6E">
        <w:rPr>
          <w:rFonts w:ascii="Times New Roman" w:hAnsi="Times New Roman" w:cs="Times New Roman"/>
          <w:sz w:val="28"/>
          <w:szCs w:val="28"/>
          <w:lang w:val="en-US"/>
        </w:rPr>
        <w:t xml:space="preserve">SQL query should </w:t>
      </w:r>
      <w:proofErr w:type="gramStart"/>
      <w:r w:rsidR="00FB2A6E">
        <w:rPr>
          <w:rFonts w:ascii="Times New Roman" w:hAnsi="Times New Roman" w:cs="Times New Roman"/>
          <w:sz w:val="28"/>
          <w:szCs w:val="28"/>
          <w:lang w:val="en-US"/>
        </w:rPr>
        <w:t>ends</w:t>
      </w:r>
      <w:proofErr w:type="gramEnd"/>
      <w:r w:rsidR="00FB2A6E">
        <w:rPr>
          <w:rFonts w:ascii="Times New Roman" w:hAnsi="Times New Roman" w:cs="Times New Roman"/>
          <w:sz w:val="28"/>
          <w:szCs w:val="28"/>
          <w:lang w:val="en-US"/>
        </w:rPr>
        <w:t xml:space="preserve"> with “;” (Semi-colon).</w:t>
      </w:r>
    </w:p>
    <w:p w14:paraId="0DF73BA5" w14:textId="3A3B856D" w:rsidR="007474D9" w:rsidRDefault="007474D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474D9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Sub – Languages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 :</w:t>
      </w:r>
      <w:proofErr w:type="gramEnd"/>
    </w:p>
    <w:p w14:paraId="2D3F6A23" w14:textId="336B6D98" w:rsidR="007474D9" w:rsidRDefault="007474D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Data Definition Language (DDL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</w:p>
    <w:p w14:paraId="40E0B855" w14:textId="020C48C5" w:rsidR="007474D9" w:rsidRDefault="007474D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468AF">
        <w:rPr>
          <w:rFonts w:ascii="Times New Roman" w:hAnsi="Times New Roman" w:cs="Times New Roman"/>
          <w:sz w:val="28"/>
          <w:szCs w:val="28"/>
          <w:lang w:val="en-US"/>
        </w:rPr>
        <w:t>-&gt; CREATE</w:t>
      </w:r>
    </w:p>
    <w:p w14:paraId="21B07FCB" w14:textId="3CA5A0D0" w:rsidR="004468AF" w:rsidRDefault="004468A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ALTER</w:t>
      </w:r>
    </w:p>
    <w:p w14:paraId="4944BA9C" w14:textId="6392ECBE" w:rsidR="004468AF" w:rsidRDefault="004468A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ALTER – MODIFY</w:t>
      </w:r>
    </w:p>
    <w:p w14:paraId="63BBF961" w14:textId="3CF195E8" w:rsidR="004468AF" w:rsidRDefault="004468A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ALTER – ADD</w:t>
      </w:r>
    </w:p>
    <w:p w14:paraId="000708BD" w14:textId="48349435" w:rsidR="004468AF" w:rsidRDefault="004468A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&gt; ALTER </w:t>
      </w:r>
      <w:r w:rsidR="00CA6605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6605">
        <w:rPr>
          <w:rFonts w:ascii="Times New Roman" w:hAnsi="Times New Roman" w:cs="Times New Roman"/>
          <w:sz w:val="28"/>
          <w:szCs w:val="28"/>
          <w:lang w:val="en-US"/>
        </w:rPr>
        <w:t>RENAME</w:t>
      </w:r>
    </w:p>
    <w:p w14:paraId="70FF8B25" w14:textId="030A0559" w:rsidR="00CA6605" w:rsidRDefault="00CA660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ALTER – DROP</w:t>
      </w:r>
    </w:p>
    <w:p w14:paraId="39A10A1A" w14:textId="4EEDBD6E" w:rsidR="00CA6605" w:rsidRDefault="00CA660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RENAME</w:t>
      </w:r>
    </w:p>
    <w:p w14:paraId="501C8AB6" w14:textId="2DE99E66" w:rsidR="00CA6605" w:rsidRDefault="00CA660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TRUNCATE</w:t>
      </w:r>
    </w:p>
    <w:p w14:paraId="06D1CA09" w14:textId="566B27AF" w:rsidR="00CA6605" w:rsidRDefault="00CA660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</w:t>
      </w:r>
      <w:r w:rsidR="002D5898">
        <w:rPr>
          <w:rFonts w:ascii="Times New Roman" w:hAnsi="Times New Roman" w:cs="Times New Roman"/>
          <w:sz w:val="28"/>
          <w:szCs w:val="28"/>
          <w:lang w:val="en-US"/>
        </w:rPr>
        <w:t>DROP</w:t>
      </w:r>
    </w:p>
    <w:p w14:paraId="7DE2723D" w14:textId="77777777" w:rsidR="002D5898" w:rsidRDefault="002D5898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==&gt;New features in oracle-10g enterprise edition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:</w:t>
      </w:r>
      <w:proofErr w:type="gramEnd"/>
    </w:p>
    <w:p w14:paraId="4FFB5457" w14:textId="77777777" w:rsidR="00C63891" w:rsidRDefault="002D5898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RECYCLE</w:t>
      </w:r>
      <w:r w:rsidR="00C63891"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14:paraId="7271BDA2" w14:textId="77777777" w:rsidR="00C63891" w:rsidRDefault="00C63891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-&gt; FLASHBACK</w:t>
      </w:r>
    </w:p>
    <w:p w14:paraId="49D0445C" w14:textId="77777777" w:rsidR="00C63891" w:rsidRDefault="00C63891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-&gt;PURGE</w:t>
      </w:r>
    </w:p>
    <w:p w14:paraId="2F60C504" w14:textId="77777777" w:rsidR="00C63891" w:rsidRDefault="00C63891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Data Manipulation Language (DML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</w:p>
    <w:p w14:paraId="4D9B250A" w14:textId="77777777" w:rsidR="0056792C" w:rsidRDefault="00C63891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792C">
        <w:rPr>
          <w:rFonts w:ascii="Times New Roman" w:hAnsi="Times New Roman" w:cs="Times New Roman"/>
          <w:sz w:val="28"/>
          <w:szCs w:val="28"/>
          <w:lang w:val="en-US"/>
        </w:rPr>
        <w:t>-&gt; INSERT</w:t>
      </w:r>
    </w:p>
    <w:p w14:paraId="7A8BAFB0" w14:textId="77777777" w:rsidR="0056792C" w:rsidRDefault="0056792C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UPDATE</w:t>
      </w:r>
    </w:p>
    <w:p w14:paraId="18A54AF5" w14:textId="77777777" w:rsidR="0056792C" w:rsidRDefault="0056792C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DELETE</w:t>
      </w:r>
    </w:p>
    <w:p w14:paraId="573F2DC9" w14:textId="77777777" w:rsidR="006F7725" w:rsidRDefault="006F772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Data Query/Retrieval Language (DQL/DRL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</w:p>
    <w:p w14:paraId="0F067972" w14:textId="77777777" w:rsidR="0088241C" w:rsidRDefault="006F7725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241C">
        <w:rPr>
          <w:rFonts w:ascii="Times New Roman" w:hAnsi="Times New Roman" w:cs="Times New Roman"/>
          <w:sz w:val="28"/>
          <w:szCs w:val="28"/>
          <w:lang w:val="en-US"/>
        </w:rPr>
        <w:t>-&gt; SELECT (read only)</w:t>
      </w:r>
    </w:p>
    <w:p w14:paraId="3E62DBD4" w14:textId="77777777" w:rsidR="0088241C" w:rsidRDefault="0088241C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Transaction Control Language (TCL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</w:p>
    <w:p w14:paraId="471167E6" w14:textId="77777777" w:rsidR="002336A6" w:rsidRDefault="0088241C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36A6">
        <w:rPr>
          <w:rFonts w:ascii="Times New Roman" w:hAnsi="Times New Roman" w:cs="Times New Roman"/>
          <w:sz w:val="28"/>
          <w:szCs w:val="28"/>
          <w:lang w:val="en-US"/>
        </w:rPr>
        <w:t>-&gt; COMMIT</w:t>
      </w:r>
    </w:p>
    <w:p w14:paraId="6C04FB8F" w14:textId="77777777" w:rsidR="002336A6" w:rsidRDefault="002336A6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ROLLBACK</w:t>
      </w:r>
    </w:p>
    <w:p w14:paraId="3C2361C1" w14:textId="77777777" w:rsidR="006E413B" w:rsidRDefault="002336A6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</w:t>
      </w:r>
      <w:r w:rsidR="006E413B">
        <w:rPr>
          <w:rFonts w:ascii="Times New Roman" w:hAnsi="Times New Roman" w:cs="Times New Roman"/>
          <w:sz w:val="28"/>
          <w:szCs w:val="28"/>
          <w:lang w:val="en-US"/>
        </w:rPr>
        <w:t>SAVEPOINT</w:t>
      </w:r>
    </w:p>
    <w:p w14:paraId="35BFE8FB" w14:textId="77777777" w:rsidR="006E413B" w:rsidRDefault="006E413B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Data Control Language (DCL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</w:p>
    <w:p w14:paraId="56C8544C" w14:textId="77777777" w:rsidR="006E413B" w:rsidRDefault="006E413B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GRANT</w:t>
      </w:r>
    </w:p>
    <w:p w14:paraId="315F12CF" w14:textId="77777777" w:rsidR="006E413B" w:rsidRDefault="006E413B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REVOKE</w:t>
      </w:r>
    </w:p>
    <w:p w14:paraId="175965AD" w14:textId="77777777" w:rsidR="006B1CF9" w:rsidRDefault="006B1CF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=========================================================</w:t>
      </w:r>
    </w:p>
    <w:p w14:paraId="67F115C8" w14:textId="77777777" w:rsidR="006B1CF9" w:rsidRDefault="006B1CF9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(DDL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</w:p>
    <w:p w14:paraId="1C3318EA" w14:textId="65D46246" w:rsidR="00434A4F" w:rsidRDefault="00434A4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303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&gt; CREATE: -</w:t>
      </w:r>
    </w:p>
    <w:p w14:paraId="557A49C1" w14:textId="005383EA" w:rsidR="002D5898" w:rsidRDefault="00434A4F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2D58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039">
        <w:rPr>
          <w:rFonts w:ascii="Times New Roman" w:hAnsi="Times New Roman" w:cs="Times New Roman"/>
          <w:sz w:val="28"/>
          <w:szCs w:val="28"/>
          <w:lang w:val="en-US"/>
        </w:rPr>
        <w:t xml:space="preserve">It is used to create </w:t>
      </w:r>
      <w:proofErr w:type="gramStart"/>
      <w:r w:rsidR="005F303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1029F6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="001029F6">
        <w:rPr>
          <w:rFonts w:ascii="Times New Roman" w:hAnsi="Times New Roman" w:cs="Times New Roman"/>
          <w:sz w:val="28"/>
          <w:szCs w:val="28"/>
          <w:lang w:val="en-US"/>
        </w:rPr>
        <w:t xml:space="preserve"> database object</w:t>
      </w:r>
      <w:r w:rsidR="005F3039">
        <w:rPr>
          <w:rFonts w:ascii="Times New Roman" w:hAnsi="Times New Roman" w:cs="Times New Roman"/>
          <w:sz w:val="28"/>
          <w:szCs w:val="28"/>
          <w:lang w:val="en-US"/>
        </w:rPr>
        <w:t xml:space="preserve"> such as Table, View sequence, </w:t>
      </w:r>
      <w:r w:rsidR="001029F6">
        <w:rPr>
          <w:rFonts w:ascii="Times New Roman" w:hAnsi="Times New Roman" w:cs="Times New Roman"/>
          <w:sz w:val="28"/>
          <w:szCs w:val="28"/>
          <w:lang w:val="en-US"/>
        </w:rPr>
        <w:t>Index, Procedure, Function, Triggers, etc.</w:t>
      </w:r>
    </w:p>
    <w:p w14:paraId="7A5D054A" w14:textId="32B1D56A" w:rsidR="001029F6" w:rsidRDefault="00047820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How to create a new table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oracle :</w:t>
      </w:r>
      <w:proofErr w:type="gramEnd"/>
    </w:p>
    <w:p w14:paraId="38B5EF23" w14:textId="23E0B2B6" w:rsidR="00047820" w:rsidRDefault="00047820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Syntax: </w:t>
      </w:r>
    </w:p>
    <w:p w14:paraId="44C82C24" w14:textId="383A6961" w:rsidR="00047820" w:rsidRDefault="00047820" w:rsidP="00754E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Create table &lt;table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B501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50189">
        <w:rPr>
          <w:rFonts w:ascii="Times New Roman" w:hAnsi="Times New Roman" w:cs="Times New Roman"/>
          <w:sz w:val="28"/>
          <w:szCs w:val="28"/>
          <w:lang w:val="en-US"/>
        </w:rPr>
        <w:t>&lt;Column name 1)&lt;data type&gt;[size],</w:t>
      </w:r>
      <w:r w:rsidR="00B50189" w:rsidRPr="00B5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0189">
        <w:rPr>
          <w:rFonts w:ascii="Times New Roman" w:hAnsi="Times New Roman" w:cs="Times New Roman"/>
          <w:sz w:val="28"/>
          <w:szCs w:val="28"/>
          <w:lang w:val="en-US"/>
        </w:rPr>
        <w:t>&lt;Column name 2)&lt;data type&gt;[size],</w:t>
      </w:r>
      <w:r w:rsidR="00B50189" w:rsidRPr="00B5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0189">
        <w:rPr>
          <w:rFonts w:ascii="Times New Roman" w:hAnsi="Times New Roman" w:cs="Times New Roman"/>
          <w:sz w:val="28"/>
          <w:szCs w:val="28"/>
          <w:lang w:val="en-US"/>
        </w:rPr>
        <w:t>&lt;Column name 3)&lt;data type&gt;[size],…</w:t>
      </w:r>
      <w:r w:rsidR="00584F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58817A" w14:textId="3B769367" w:rsidR="00584F41" w:rsidRDefault="009D2804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Data types in oracle: </w:t>
      </w:r>
    </w:p>
    <w:p w14:paraId="0DA0137D" w14:textId="53059BEE" w:rsidR="009D2804" w:rsidRDefault="009A5551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Data type is an attribute</w:t>
      </w:r>
      <w:r w:rsidR="00E77124">
        <w:rPr>
          <w:rFonts w:ascii="Times New Roman" w:hAnsi="Times New Roman" w:cs="Times New Roman"/>
          <w:sz w:val="28"/>
          <w:szCs w:val="28"/>
          <w:lang w:val="en-US"/>
        </w:rPr>
        <w:t xml:space="preserve"> which is used to store “What type data” into a column.</w:t>
      </w:r>
    </w:p>
    <w:p w14:paraId="25829E81" w14:textId="482F92E0" w:rsidR="001405EF" w:rsidRDefault="001405EF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Oracle supports the following datatypes are,</w:t>
      </w:r>
    </w:p>
    <w:p w14:paraId="19424D4B" w14:textId="2E34E586" w:rsidR="001405EF" w:rsidRDefault="001405EF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&gt;Number datatype</w:t>
      </w:r>
    </w:p>
    <w:p w14:paraId="09182216" w14:textId="262AF621" w:rsidR="001405EF" w:rsidRDefault="001405EF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&gt;Character/</w:t>
      </w:r>
      <w:r w:rsidR="000203CC">
        <w:rPr>
          <w:rFonts w:ascii="Times New Roman" w:hAnsi="Times New Roman" w:cs="Times New Roman"/>
          <w:sz w:val="28"/>
          <w:szCs w:val="28"/>
          <w:lang w:val="en-US"/>
        </w:rPr>
        <w:t>String datatype</w:t>
      </w:r>
    </w:p>
    <w:p w14:paraId="4CD3EA8F" w14:textId="79F82323" w:rsidR="000203CC" w:rsidRDefault="000203CC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&gt;Long datatype</w:t>
      </w:r>
    </w:p>
    <w:p w14:paraId="381C70A4" w14:textId="6F477332" w:rsidR="000203CC" w:rsidRDefault="000203CC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&gt;Date datatype</w:t>
      </w:r>
    </w:p>
    <w:p w14:paraId="64922350" w14:textId="5B556D7E" w:rsidR="000203CC" w:rsidRDefault="000203CC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Raw</w:t>
      </w:r>
      <w:r w:rsidR="00EA33C7">
        <w:rPr>
          <w:rFonts w:ascii="Times New Roman" w:hAnsi="Times New Roman" w:cs="Times New Roman"/>
          <w:sz w:val="28"/>
          <w:szCs w:val="28"/>
          <w:lang w:val="en-US"/>
        </w:rPr>
        <w:t xml:space="preserve"> &amp; long raw datatype</w:t>
      </w:r>
    </w:p>
    <w:p w14:paraId="48E43B15" w14:textId="36FE27FE" w:rsidR="00EA33C7" w:rsidRDefault="00EA33C7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 LOB datatype</w:t>
      </w:r>
    </w:p>
    <w:p w14:paraId="72DD9FA3" w14:textId="09303A51" w:rsidR="00EA33C7" w:rsidRDefault="00EA33C7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93A69">
        <w:rPr>
          <w:rFonts w:ascii="Times New Roman" w:hAnsi="Times New Roman" w:cs="Times New Roman"/>
          <w:sz w:val="28"/>
          <w:szCs w:val="28"/>
          <w:lang w:val="en-US"/>
        </w:rPr>
        <w:t xml:space="preserve"> Number datatype: </w:t>
      </w:r>
    </w:p>
    <w:p w14:paraId="3AA2F7D9" w14:textId="5DBF681A" w:rsidR="00493A69" w:rsidRDefault="00493A69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a. Number (p)</w:t>
      </w:r>
    </w:p>
    <w:p w14:paraId="6F3BD154" w14:textId="09497AAD" w:rsidR="00493A69" w:rsidRDefault="00493A69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b. Number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p,s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47B8EF" w14:textId="5783E63F" w:rsidR="00493A69" w:rsidRDefault="00C526E8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a. Number (p):</w:t>
      </w:r>
    </w:p>
    <w:p w14:paraId="0B14D909" w14:textId="2E86ECA3" w:rsidR="00C526E8" w:rsidRDefault="00C526E8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store integer format data only.</w:t>
      </w:r>
    </w:p>
    <w:p w14:paraId="337DD93D" w14:textId="7A24D08E" w:rsidR="00C526E8" w:rsidRDefault="00C526E8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Number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p,s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18EF2E8" w14:textId="3CF625B9" w:rsidR="00C526E8" w:rsidRDefault="00C526E8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F331C4">
        <w:rPr>
          <w:rFonts w:ascii="Times New Roman" w:hAnsi="Times New Roman" w:cs="Times New Roman"/>
          <w:sz w:val="28"/>
          <w:szCs w:val="28"/>
          <w:lang w:val="en-US"/>
        </w:rPr>
        <w:t xml:space="preserve"> To store integer </w:t>
      </w:r>
      <w:proofErr w:type="gramStart"/>
      <w:r w:rsidR="00F331C4">
        <w:rPr>
          <w:rFonts w:ascii="Times New Roman" w:hAnsi="Times New Roman" w:cs="Times New Roman"/>
          <w:sz w:val="28"/>
          <w:szCs w:val="28"/>
          <w:lang w:val="en-US"/>
        </w:rPr>
        <w:t>and also</w:t>
      </w:r>
      <w:proofErr w:type="gramEnd"/>
      <w:r w:rsidR="00F331C4">
        <w:rPr>
          <w:rFonts w:ascii="Times New Roman" w:hAnsi="Times New Roman" w:cs="Times New Roman"/>
          <w:sz w:val="28"/>
          <w:szCs w:val="28"/>
          <w:lang w:val="en-US"/>
        </w:rPr>
        <w:t xml:space="preserve"> float values.</w:t>
      </w:r>
    </w:p>
    <w:p w14:paraId="2F015FBE" w14:textId="25B68301" w:rsidR="00F331C4" w:rsidRDefault="00F331C4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Precision (p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</w:p>
    <w:p w14:paraId="73AF249F" w14:textId="0D6F6958" w:rsidR="00F331C4" w:rsidRDefault="00F54C28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Counting all digits including left and right sides of a decimal point</w:t>
      </w:r>
      <w:r w:rsidR="00345BB3">
        <w:rPr>
          <w:rFonts w:ascii="Times New Roman" w:hAnsi="Times New Roman" w:cs="Times New Roman"/>
          <w:sz w:val="28"/>
          <w:szCs w:val="28"/>
          <w:lang w:val="en-US"/>
        </w:rPr>
        <w:t xml:space="preserve"> in the expression.</w:t>
      </w:r>
    </w:p>
    <w:p w14:paraId="6E6F7802" w14:textId="2CD9655A" w:rsidR="00345BB3" w:rsidRDefault="00345BB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maximum size of precision is 38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FDBAE3" w14:textId="44B72C6C" w:rsidR="00345BB3" w:rsidRDefault="00345BB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Ex:-</w:t>
      </w:r>
      <w:proofErr w:type="gramEnd"/>
      <w:r w:rsidR="001303ED">
        <w:rPr>
          <w:rFonts w:ascii="Times New Roman" w:hAnsi="Times New Roman" w:cs="Times New Roman"/>
          <w:sz w:val="28"/>
          <w:szCs w:val="28"/>
          <w:lang w:val="en-US"/>
        </w:rPr>
        <w:tab/>
        <w:t xml:space="preserve">126 </w:t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03ED" w:rsidRPr="001303ED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03ED">
        <w:rPr>
          <w:rFonts w:ascii="Times New Roman" w:hAnsi="Times New Roman" w:cs="Times New Roman"/>
          <w:sz w:val="28"/>
          <w:szCs w:val="28"/>
          <w:lang w:val="en-US"/>
        </w:rPr>
        <w:t>p=3</w:t>
      </w:r>
    </w:p>
    <w:p w14:paraId="349055FD" w14:textId="422FF3FD" w:rsidR="001303ED" w:rsidRDefault="001303ED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756323</w:t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3775" w:rsidRPr="00D03775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3775">
        <w:rPr>
          <w:rFonts w:ascii="Times New Roman" w:hAnsi="Times New Roman" w:cs="Times New Roman"/>
          <w:sz w:val="28"/>
          <w:szCs w:val="28"/>
          <w:lang w:val="en-US"/>
        </w:rPr>
        <w:t>p=6</w:t>
      </w:r>
    </w:p>
    <w:p w14:paraId="65114BDF" w14:textId="44B0190F" w:rsidR="00D03775" w:rsidRDefault="00D0377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45.23</w:t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03775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p=4</w:t>
      </w:r>
    </w:p>
    <w:p w14:paraId="2CD62943" w14:textId="47C5BEBE" w:rsidR="00D03775" w:rsidRDefault="00D0377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9585.35</w:t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03775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p=</w:t>
      </w:r>
      <w:r w:rsidR="00CE4978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C2C1F85" w14:textId="291FF25C" w:rsidR="008113F2" w:rsidRDefault="008113F2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Scale (s</w:t>
      </w:r>
      <w:r w:rsidR="00A63F0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A1886A6" w14:textId="66E62E7B" w:rsidR="008113F2" w:rsidRDefault="008113F2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Counting the </w:t>
      </w:r>
      <w:r w:rsidR="00A63F03">
        <w:rPr>
          <w:rFonts w:ascii="Times New Roman" w:hAnsi="Times New Roman" w:cs="Times New Roman"/>
          <w:sz w:val="28"/>
          <w:szCs w:val="28"/>
          <w:lang w:val="en-US"/>
        </w:rPr>
        <w:t>right-side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C50">
        <w:rPr>
          <w:rFonts w:ascii="Times New Roman" w:hAnsi="Times New Roman" w:cs="Times New Roman"/>
          <w:sz w:val="28"/>
          <w:szCs w:val="28"/>
          <w:lang w:val="en-US"/>
        </w:rPr>
        <w:t>digits of a decimal point in the expression.</w:t>
      </w:r>
    </w:p>
    <w:p w14:paraId="14466E31" w14:textId="0F39C15B" w:rsidR="00802C50" w:rsidRDefault="008F421B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There is no maximum size of scale because it is a part of precision value.</w:t>
      </w:r>
    </w:p>
    <w:p w14:paraId="769EFA28" w14:textId="441228AF" w:rsidR="008F421B" w:rsidRDefault="000803FE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45.23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3FE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p=4,</w:t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s=2</w:t>
      </w:r>
    </w:p>
    <w:p w14:paraId="4019FBAF" w14:textId="485D7303" w:rsidR="000803FE" w:rsidRDefault="000803FE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>9585.351</w:t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0509" w:rsidRPr="00830509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ab/>
        <w:t>p=7, s=3</w:t>
      </w:r>
    </w:p>
    <w:p w14:paraId="777F7C74" w14:textId="03F61D45" w:rsidR="00830509" w:rsidRDefault="00A63F0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- Here</w:t>
      </w:r>
      <w:r w:rsidR="00830509">
        <w:rPr>
          <w:rFonts w:ascii="Times New Roman" w:hAnsi="Times New Roman" w:cs="Times New Roman"/>
          <w:sz w:val="28"/>
          <w:szCs w:val="28"/>
          <w:lang w:val="en-US"/>
        </w:rPr>
        <w:t xml:space="preserve"> the scale should be less than the precision value.</w:t>
      </w:r>
    </w:p>
    <w:p w14:paraId="6CD0FF71" w14:textId="237EFEAF" w:rsidR="00830509" w:rsidRDefault="00301AC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63F03">
        <w:rPr>
          <w:rFonts w:ascii="Times New Roman" w:hAnsi="Times New Roman" w:cs="Times New Roman"/>
          <w:sz w:val="28"/>
          <w:szCs w:val="28"/>
          <w:lang w:val="en-US"/>
        </w:rPr>
        <w:t>Ex: -</w:t>
      </w:r>
    </w:p>
    <w:p w14:paraId="61D74B6D" w14:textId="54F14AB0" w:rsidR="00301AC3" w:rsidRDefault="00301AC3" w:rsidP="00F54C2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1AC3">
        <w:rPr>
          <w:rFonts w:ascii="Times New Roman" w:hAnsi="Times New Roman" w:cs="Times New Roman"/>
          <w:sz w:val="28"/>
          <w:szCs w:val="28"/>
          <w:u w:val="single"/>
          <w:lang w:val="en-US"/>
        </w:rPr>
        <w:t>Sno number (3)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1AC3">
        <w:rPr>
          <w:rFonts w:ascii="Times New Roman" w:hAnsi="Times New Roman" w:cs="Times New Roman"/>
          <w:sz w:val="28"/>
          <w:szCs w:val="28"/>
          <w:u w:val="single"/>
          <w:lang w:val="en-US"/>
        </w:rPr>
        <w:t>PRICE number (8,2)</w:t>
      </w:r>
    </w:p>
    <w:p w14:paraId="49DBB0A8" w14:textId="038199B5" w:rsidR="00880FB9" w:rsidRDefault="00880FB9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0.0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501D30" w14:textId="102F6E92" w:rsidR="00880FB9" w:rsidRDefault="00880FB9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25.18</w:t>
      </w:r>
    </w:p>
    <w:p w14:paraId="62C2CB24" w14:textId="399B964B" w:rsidR="00880FB9" w:rsidRDefault="00880FB9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0FD5">
        <w:rPr>
          <w:rFonts w:ascii="Times New Roman" w:hAnsi="Times New Roman" w:cs="Times New Roman"/>
          <w:sz w:val="28"/>
          <w:szCs w:val="28"/>
          <w:lang w:val="en-US"/>
        </w:rPr>
        <w:t>85.17</w:t>
      </w:r>
    </w:p>
    <w:p w14:paraId="0080AF61" w14:textId="3867F88D" w:rsidR="00A00FD5" w:rsidRDefault="00A00FD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</w:p>
    <w:p w14:paraId="125DE147" w14:textId="659A12E6" w:rsidR="00A00FD5" w:rsidRDefault="00A00FD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</w:p>
    <w:p w14:paraId="36D015B1" w14:textId="3C196169" w:rsidR="00A00FD5" w:rsidRDefault="00A00FD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</w:p>
    <w:p w14:paraId="07AB3A24" w14:textId="21F34B94" w:rsidR="00A00FD5" w:rsidRDefault="00A00FD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.</w:t>
      </w:r>
    </w:p>
    <w:p w14:paraId="5FB21A83" w14:textId="03332356" w:rsidR="00A00FD5" w:rsidRDefault="00A00FD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D7A1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>999</w:t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077F">
        <w:rPr>
          <w:rFonts w:ascii="Times New Roman" w:hAnsi="Times New Roman" w:cs="Times New Roman"/>
          <w:sz w:val="28"/>
          <w:szCs w:val="28"/>
          <w:lang w:val="en-US"/>
        </w:rPr>
        <w:tab/>
        <w:t>999999.99</w:t>
      </w:r>
    </w:p>
    <w:p w14:paraId="0A2160B8" w14:textId="5723540F" w:rsidR="00B3077F" w:rsidRDefault="00B3077F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1000 – error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D7A1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1000000(1000000.00</w:t>
      </w:r>
      <w:r w:rsidR="009D7A1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63F0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D7A1E">
        <w:rPr>
          <w:rFonts w:ascii="Times New Roman" w:hAnsi="Times New Roman" w:cs="Times New Roman"/>
          <w:sz w:val="28"/>
          <w:szCs w:val="28"/>
          <w:lang w:val="en-US"/>
        </w:rPr>
        <w:t xml:space="preserve"> error</w:t>
      </w:r>
    </w:p>
    <w:p w14:paraId="4ECAA260" w14:textId="3ABD10DC" w:rsidR="00A63F03" w:rsidRDefault="00A63F0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ii. </w:t>
      </w:r>
      <w:r w:rsidR="00945BE0">
        <w:rPr>
          <w:rFonts w:ascii="Times New Roman" w:hAnsi="Times New Roman" w:cs="Times New Roman"/>
          <w:sz w:val="28"/>
          <w:szCs w:val="28"/>
          <w:lang w:val="en-US"/>
        </w:rPr>
        <w:t>Character/String datatype: -</w:t>
      </w:r>
    </w:p>
    <w:p w14:paraId="6A0E1368" w14:textId="4079EC8A" w:rsidR="00945BE0" w:rsidRDefault="00945BE0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Storing string format data only.</w:t>
      </w:r>
    </w:p>
    <w:p w14:paraId="282C567B" w14:textId="036397B6" w:rsidR="00945BE0" w:rsidRDefault="00945BE0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</w:t>
      </w:r>
      <w:r w:rsidR="00256939">
        <w:rPr>
          <w:rFonts w:ascii="Times New Roman" w:hAnsi="Times New Roman" w:cs="Times New Roman"/>
          <w:sz w:val="28"/>
          <w:szCs w:val="28"/>
          <w:lang w:val="en-US"/>
        </w:rPr>
        <w:t>In database string can be represents with ‘&lt;string&gt;’</w:t>
      </w:r>
      <w:r w:rsidR="00A81A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9042C4" w14:textId="3E21B07C" w:rsidR="00A81AB1" w:rsidRDefault="00A81AB1" w:rsidP="00F54C2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672C">
        <w:rPr>
          <w:rFonts w:ascii="Times New Roman" w:hAnsi="Times New Roman" w:cs="Times New Roman"/>
          <w:sz w:val="28"/>
          <w:szCs w:val="28"/>
          <w:u w:val="single"/>
          <w:lang w:val="en-US"/>
        </w:rPr>
        <w:t>ENAME Char (10)</w:t>
      </w:r>
    </w:p>
    <w:p w14:paraId="6E5DACC7" w14:textId="365830CA" w:rsidR="007D672C" w:rsidRDefault="007D672C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Smith </w:t>
      </w:r>
      <w:r w:rsidR="00D4307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Error</w:t>
      </w:r>
    </w:p>
    <w:p w14:paraId="1BE18577" w14:textId="7054816F" w:rsidR="007D672C" w:rsidRDefault="007D672C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04C5">
        <w:rPr>
          <w:rFonts w:ascii="Times New Roman" w:hAnsi="Times New Roman" w:cs="Times New Roman"/>
          <w:sz w:val="28"/>
          <w:szCs w:val="28"/>
          <w:lang w:val="en-US"/>
        </w:rPr>
        <w:t>‘Smith’</w:t>
      </w:r>
      <w:r w:rsidR="00D430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04C5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4704C5">
        <w:rPr>
          <w:rFonts w:ascii="Times New Roman" w:hAnsi="Times New Roman" w:cs="Times New Roman"/>
          <w:sz w:val="28"/>
          <w:szCs w:val="28"/>
          <w:lang w:val="en-US"/>
        </w:rPr>
        <w:tab/>
        <w:t>Smith (Accepted)</w:t>
      </w:r>
    </w:p>
    <w:p w14:paraId="3F6B158D" w14:textId="2BE0F9E6" w:rsidR="004704C5" w:rsidRDefault="004704C5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1234</w:t>
      </w:r>
      <w:r w:rsidR="00D430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4307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Error</w:t>
      </w:r>
    </w:p>
    <w:p w14:paraId="4F9212FD" w14:textId="275EA8D4" w:rsidR="00D4307C" w:rsidRDefault="00D4307C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‘1234’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D0453">
        <w:rPr>
          <w:rFonts w:ascii="Times New Roman" w:hAnsi="Times New Roman" w:cs="Times New Roman"/>
          <w:sz w:val="28"/>
          <w:szCs w:val="28"/>
          <w:lang w:val="en-US"/>
        </w:rPr>
        <w:t>1234</w:t>
      </w:r>
    </w:p>
    <w:p w14:paraId="3ACF8CA6" w14:textId="5925934A" w:rsidR="003D0453" w:rsidRDefault="003D045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34.12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Error (Accepted)</w:t>
      </w:r>
    </w:p>
    <w:p w14:paraId="6A7F1A7F" w14:textId="37978B06" w:rsidR="003D0453" w:rsidRDefault="003D0453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’34.12’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44D1">
        <w:rPr>
          <w:rFonts w:ascii="Times New Roman" w:hAnsi="Times New Roman" w:cs="Times New Roman"/>
          <w:sz w:val="28"/>
          <w:szCs w:val="28"/>
          <w:lang w:val="en-US"/>
        </w:rPr>
        <w:t>34.12 (Accepted)</w:t>
      </w:r>
    </w:p>
    <w:p w14:paraId="374F872B" w14:textId="77777777" w:rsidR="009B44D1" w:rsidRDefault="009B44D1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EEA396" w14:textId="600F5585" w:rsidR="009B44D1" w:rsidRDefault="009B44D1" w:rsidP="009B44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Format</w:t>
      </w:r>
    </w:p>
    <w:p w14:paraId="3C904758" w14:textId="5D4D87FD" w:rsidR="003A03DF" w:rsidRDefault="003A03DF" w:rsidP="009B44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</w:t>
      </w:r>
    </w:p>
    <w:p w14:paraId="3ED6D93F" w14:textId="49351794" w:rsidR="003A03DF" w:rsidRDefault="003A03DF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Characters only String</w:t>
      </w:r>
      <w:r w:rsidR="00B41A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41AB5">
        <w:rPr>
          <w:rFonts w:ascii="Times New Roman" w:hAnsi="Times New Roman" w:cs="Times New Roman"/>
          <w:sz w:val="28"/>
          <w:szCs w:val="28"/>
          <w:lang w:val="en-US"/>
        </w:rPr>
        <w:tab/>
        <w:t>Alphanumeric String Format</w:t>
      </w:r>
    </w:p>
    <w:p w14:paraId="010D14EA" w14:textId="124D3466" w:rsidR="00B41AB5" w:rsidRDefault="00B41AB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Format</w:t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670D8">
        <w:rPr>
          <w:rFonts w:ascii="Times New Roman" w:hAnsi="Times New Roman" w:cs="Times New Roman"/>
          <w:sz w:val="28"/>
          <w:szCs w:val="28"/>
          <w:lang w:val="en-US"/>
        </w:rPr>
        <w:tab/>
        <w:t>||</w:t>
      </w:r>
    </w:p>
    <w:p w14:paraId="4887129E" w14:textId="79ADA9DF" w:rsidR="003670D8" w:rsidRDefault="00B41AB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7C48">
        <w:rPr>
          <w:rFonts w:ascii="Times New Roman" w:hAnsi="Times New Roman" w:cs="Times New Roman"/>
          <w:sz w:val="28"/>
          <w:szCs w:val="28"/>
          <w:lang w:val="en-US"/>
        </w:rPr>
        <w:t xml:space="preserve">[A-Z, a-z, 0-9, </w:t>
      </w:r>
      <w:proofErr w:type="gramStart"/>
      <w:r w:rsidR="005E7C48">
        <w:rPr>
          <w:rFonts w:ascii="Times New Roman" w:hAnsi="Times New Roman" w:cs="Times New Roman"/>
          <w:sz w:val="28"/>
          <w:szCs w:val="28"/>
          <w:lang w:val="en-US"/>
        </w:rPr>
        <w:t>@,$</w:t>
      </w:r>
      <w:proofErr w:type="gramEnd"/>
      <w:r w:rsidR="005E7C48">
        <w:rPr>
          <w:rFonts w:ascii="Times New Roman" w:hAnsi="Times New Roman" w:cs="Times New Roman"/>
          <w:sz w:val="28"/>
          <w:szCs w:val="28"/>
          <w:lang w:val="en-US"/>
        </w:rPr>
        <w:t>,#,.etc]</w:t>
      </w:r>
    </w:p>
    <w:p w14:paraId="7AD46C6C" w14:textId="782BF14F" w:rsidR="003670D8" w:rsidRDefault="003670D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[A-Z, a-z]</w:t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D33AB3">
        <w:rPr>
          <w:rFonts w:ascii="Times New Roman" w:hAnsi="Times New Roman" w:cs="Times New Roman"/>
          <w:sz w:val="28"/>
          <w:szCs w:val="28"/>
          <w:lang w:val="en-US"/>
        </w:rPr>
        <w:t>Ex:-</w:t>
      </w:r>
      <w:proofErr w:type="gramEnd"/>
      <w:r w:rsidR="00D33AB3">
        <w:rPr>
          <w:rFonts w:ascii="Times New Roman" w:hAnsi="Times New Roman" w:cs="Times New Roman"/>
          <w:sz w:val="28"/>
          <w:szCs w:val="28"/>
          <w:lang w:val="en-US"/>
        </w:rPr>
        <w:t>‘Smith123@gmail.com’</w:t>
      </w:r>
    </w:p>
    <w:p w14:paraId="01B36285" w14:textId="5CF246C9" w:rsidR="00B41AB5" w:rsidRDefault="003670D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EE5">
        <w:rPr>
          <w:rFonts w:ascii="Times New Roman" w:hAnsi="Times New Roman" w:cs="Times New Roman"/>
          <w:sz w:val="28"/>
          <w:szCs w:val="28"/>
          <w:lang w:val="en-US"/>
        </w:rPr>
        <w:t>‘smith</w:t>
      </w:r>
      <w:proofErr w:type="gramStart"/>
      <w:r w:rsidR="00350EE5">
        <w:rPr>
          <w:rFonts w:ascii="Times New Roman" w:hAnsi="Times New Roman" w:cs="Times New Roman"/>
          <w:sz w:val="28"/>
          <w:szCs w:val="28"/>
          <w:lang w:val="en-US"/>
        </w:rPr>
        <w:t>’, ‘</w:t>
      </w:r>
      <w:proofErr w:type="gramEnd"/>
      <w:r w:rsidR="00350EE5">
        <w:rPr>
          <w:rFonts w:ascii="Times New Roman" w:hAnsi="Times New Roman" w:cs="Times New Roman"/>
          <w:sz w:val="28"/>
          <w:szCs w:val="28"/>
          <w:lang w:val="en-US"/>
        </w:rPr>
        <w:t>SMITH’, .</w:t>
      </w:r>
      <w:proofErr w:type="spellStart"/>
      <w:r w:rsidR="00350EE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B41A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41A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3AB3">
        <w:rPr>
          <w:rFonts w:ascii="Times New Roman" w:hAnsi="Times New Roman" w:cs="Times New Roman"/>
          <w:sz w:val="28"/>
          <w:szCs w:val="28"/>
          <w:lang w:val="en-US"/>
        </w:rPr>
        <w:t xml:space="preserve">,Pan Card, </w:t>
      </w:r>
      <w:r w:rsidR="008E2280">
        <w:rPr>
          <w:rFonts w:ascii="Times New Roman" w:hAnsi="Times New Roman" w:cs="Times New Roman"/>
          <w:sz w:val="28"/>
          <w:szCs w:val="28"/>
          <w:lang w:val="en-US"/>
        </w:rPr>
        <w:t>HTNO,.</w:t>
      </w:r>
      <w:proofErr w:type="spellStart"/>
      <w:r w:rsidR="008E228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8E2280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B41AB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4056E7A" w14:textId="77777777" w:rsidR="00B76327" w:rsidRDefault="00B7632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59658A3" w14:textId="482E214D" w:rsidR="00B76327" w:rsidRDefault="00B7632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 Of String Datatypes: -</w:t>
      </w:r>
    </w:p>
    <w:p w14:paraId="6AADE479" w14:textId="2E71EEFA" w:rsidR="00B76327" w:rsidRDefault="000D749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These datatypes again classified into two types.</w:t>
      </w:r>
    </w:p>
    <w:p w14:paraId="19D61A50" w14:textId="36931148" w:rsidR="000D7496" w:rsidRDefault="00EC79A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Non-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datatype: -</w:t>
      </w:r>
    </w:p>
    <w:p w14:paraId="0E547717" w14:textId="337E357D" w:rsidR="00EC79AD" w:rsidRDefault="00EC79A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Supplying to store “localized data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C602D"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gramEnd"/>
      <w:r w:rsidR="003C602D">
        <w:rPr>
          <w:rFonts w:ascii="Times New Roman" w:hAnsi="Times New Roman" w:cs="Times New Roman"/>
          <w:sz w:val="28"/>
          <w:szCs w:val="28"/>
          <w:lang w:val="en-US"/>
        </w:rPr>
        <w:t>i.e., English  Language only)</w:t>
      </w:r>
    </w:p>
    <w:p w14:paraId="4D19B915" w14:textId="0F4729CF" w:rsidR="003C602D" w:rsidRDefault="003C602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Char </w:t>
      </w:r>
      <w:r w:rsidR="002E4BF2">
        <w:rPr>
          <w:rFonts w:ascii="Times New Roman" w:hAnsi="Times New Roman" w:cs="Times New Roman"/>
          <w:sz w:val="28"/>
          <w:szCs w:val="28"/>
          <w:lang w:val="en-US"/>
        </w:rPr>
        <w:t>(size)</w:t>
      </w:r>
    </w:p>
    <w:p w14:paraId="179F1A76" w14:textId="728A2881" w:rsidR="002E4BF2" w:rsidRDefault="002E4BF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Varchar2 (size)</w:t>
      </w:r>
    </w:p>
    <w:p w14:paraId="46DF9734" w14:textId="2C32A636" w:rsidR="00574E6B" w:rsidRDefault="00427F6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Char (size): -</w:t>
      </w:r>
    </w:p>
    <w:p w14:paraId="71914461" w14:textId="35267D63" w:rsidR="00427F62" w:rsidRDefault="00427F6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-&gt;It is a fixed length </w:t>
      </w:r>
      <w:proofErr w:type="gramStart"/>
      <w:r w:rsidR="00D573CA">
        <w:rPr>
          <w:rFonts w:ascii="Times New Roman" w:hAnsi="Times New Roman" w:cs="Times New Roman"/>
          <w:sz w:val="28"/>
          <w:szCs w:val="28"/>
          <w:lang w:val="en-US"/>
        </w:rPr>
        <w:t>datatype(</w:t>
      </w:r>
      <w:proofErr w:type="gramEnd"/>
      <w:r w:rsidR="00D573CA">
        <w:rPr>
          <w:rFonts w:ascii="Times New Roman" w:hAnsi="Times New Roman" w:cs="Times New Roman"/>
          <w:sz w:val="28"/>
          <w:szCs w:val="28"/>
          <w:lang w:val="en-US"/>
        </w:rPr>
        <w:t>i.e., Static memory)</w:t>
      </w:r>
    </w:p>
    <w:p w14:paraId="39F2B63D" w14:textId="282F1218" w:rsidR="00215729" w:rsidRDefault="00215729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will </w:t>
      </w:r>
      <w:r w:rsidR="00523B8E">
        <w:rPr>
          <w:rFonts w:ascii="Times New Roman" w:hAnsi="Times New Roman" w:cs="Times New Roman"/>
          <w:sz w:val="28"/>
          <w:szCs w:val="28"/>
          <w:lang w:val="en-US"/>
        </w:rPr>
        <w:t>store non-</w:t>
      </w:r>
      <w:proofErr w:type="spellStart"/>
      <w:r w:rsidR="00523B8E"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 w:rsidR="00FB352A">
        <w:rPr>
          <w:rFonts w:ascii="Times New Roman" w:hAnsi="Times New Roman" w:cs="Times New Roman"/>
          <w:sz w:val="28"/>
          <w:szCs w:val="28"/>
          <w:lang w:val="en-US"/>
        </w:rPr>
        <w:t xml:space="preserve"> character in the form of 1 char = 1 byte.</w:t>
      </w:r>
    </w:p>
    <w:p w14:paraId="1C386C45" w14:textId="67093604" w:rsidR="00FB352A" w:rsidRDefault="00FB352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</w:t>
      </w:r>
      <w:r w:rsidR="000A256F">
        <w:rPr>
          <w:rFonts w:ascii="Times New Roman" w:hAnsi="Times New Roman" w:cs="Times New Roman"/>
          <w:sz w:val="28"/>
          <w:szCs w:val="28"/>
          <w:lang w:val="en-US"/>
        </w:rPr>
        <w:t>The maximum size of char datatype is 2000 bytes.</w:t>
      </w:r>
    </w:p>
    <w:p w14:paraId="20800B0A" w14:textId="12D76719" w:rsidR="00220ECC" w:rsidRDefault="00220ECC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=&gt; </w:t>
      </w:r>
      <w:r w:rsidRPr="00215BBC">
        <w:rPr>
          <w:rFonts w:ascii="Times New Roman" w:hAnsi="Times New Roman" w:cs="Times New Roman"/>
          <w:sz w:val="28"/>
          <w:szCs w:val="28"/>
          <w:u w:val="single"/>
          <w:lang w:val="en-US"/>
        </w:rPr>
        <w:t>Disadvantage: -</w:t>
      </w:r>
    </w:p>
    <w:p w14:paraId="282BA933" w14:textId="3E257B6A" w:rsidR="00215BBC" w:rsidRDefault="00215BBC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Memory wasted </w:t>
      </w:r>
      <w:proofErr w:type="gramStart"/>
      <w:r w:rsidR="00915D59">
        <w:rPr>
          <w:rFonts w:ascii="Times New Roman" w:hAnsi="Times New Roman" w:cs="Times New Roman"/>
          <w:sz w:val="28"/>
          <w:szCs w:val="28"/>
          <w:lang w:val="en-US"/>
        </w:rPr>
        <w:t>because of</w:t>
      </w:r>
      <w:proofErr w:type="gramEnd"/>
      <w:r w:rsidR="00915D59">
        <w:rPr>
          <w:rFonts w:ascii="Times New Roman" w:hAnsi="Times New Roman" w:cs="Times New Roman"/>
          <w:sz w:val="28"/>
          <w:szCs w:val="28"/>
          <w:lang w:val="en-US"/>
        </w:rPr>
        <w:t xml:space="preserve"> it is static.</w:t>
      </w:r>
    </w:p>
    <w:p w14:paraId="74530B24" w14:textId="617DBC59" w:rsidR="00915D59" w:rsidRDefault="00446B6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Varchar2 (size): -</w:t>
      </w:r>
    </w:p>
    <w:p w14:paraId="7F1DDD65" w14:textId="47B7153A" w:rsidR="00446B65" w:rsidRDefault="007C4D7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is a variable length datatype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dynamic memory)</w:t>
      </w:r>
    </w:p>
    <w:p w14:paraId="4A014CD5" w14:textId="7915A9B4" w:rsidR="007C4D71" w:rsidRDefault="007C4D7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will store non-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characters in the form of 1 char = 1 byte</w:t>
      </w:r>
    </w:p>
    <w:p w14:paraId="101D8B1B" w14:textId="7FA94799" w:rsidR="007C4D71" w:rsidRDefault="007C4D7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maximum size of </w:t>
      </w:r>
      <w:r w:rsidR="00B57014">
        <w:rPr>
          <w:rFonts w:ascii="Times New Roman" w:hAnsi="Times New Roman" w:cs="Times New Roman"/>
          <w:sz w:val="28"/>
          <w:szCs w:val="28"/>
          <w:lang w:val="en-US"/>
        </w:rPr>
        <w:t>varchar2 datatype is 4000 bytes.</w:t>
      </w:r>
    </w:p>
    <w:p w14:paraId="7C0A198F" w14:textId="6E5F39B1" w:rsidR="00B57014" w:rsidRDefault="00B5701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  <w:r w:rsidRPr="00B57014">
        <w:rPr>
          <w:rFonts w:ascii="Times New Roman" w:hAnsi="Times New Roman" w:cs="Times New Roman"/>
          <w:sz w:val="28"/>
          <w:szCs w:val="28"/>
          <w:u w:val="single"/>
          <w:lang w:val="en-US"/>
        </w:rPr>
        <w:t>Advantage: -</w:t>
      </w:r>
    </w:p>
    <w:p w14:paraId="5401CC8E" w14:textId="694D2E6E" w:rsidR="00B57014" w:rsidRDefault="00F85BF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933" behindDoc="0" locked="0" layoutInCell="1" allowOverlap="1" wp14:anchorId="1CAB273D" wp14:editId="578F06BF">
                <wp:simplePos x="0" y="0"/>
                <wp:positionH relativeFrom="column">
                  <wp:posOffset>1912620</wp:posOffset>
                </wp:positionH>
                <wp:positionV relativeFrom="paragraph">
                  <wp:posOffset>218440</wp:posOffset>
                </wp:positionV>
                <wp:extent cx="1722120" cy="274320"/>
                <wp:effectExtent l="0" t="0" r="11430" b="11430"/>
                <wp:wrapNone/>
                <wp:docPr id="6148733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D674BC" w14:textId="3DA3242E" w:rsidR="00295A1B" w:rsidRPr="002F7D47" w:rsidRDefault="00295A1B" w:rsidP="00F85BF2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2F7D47">
                              <w:rPr>
                                <w:u w:val="single"/>
                                <w:lang w:val="en-US"/>
                              </w:rPr>
                              <w:t>Fixed Length Datatype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B273D" id="_x0000_s1060" type="#_x0000_t202" style="position:absolute;margin-left:150.6pt;margin-top:17.2pt;width:135.6pt;height:21.6pt;z-index:2516859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" fillcolor="white [3201]" strokecolor="white [3212]" strokeweight=".5pt">
                <v:textbox>
                  <w:txbxContent>
                    <w:p w14:paraId="16D674BC" w14:textId="3DA3242E" w:rsidR="00295A1B" w:rsidRPr="002F7D47" w:rsidRDefault="00295A1B" w:rsidP="00F85BF2">
                      <w:pPr>
                        <w:rPr>
                          <w:u w:val="single"/>
                          <w:lang w:val="en-US"/>
                        </w:rPr>
                      </w:pPr>
                      <w:r w:rsidRPr="002F7D47">
                        <w:rPr>
                          <w:u w:val="single"/>
                          <w:lang w:val="en-US"/>
                        </w:rPr>
                        <w:t>Fixed Length Datatype</w:t>
                      </w:r>
                    </w:p>
                  </w:txbxContent>
                </v:textbox>
              </v:shape>
            </w:pict>
          </mc:Fallback>
        </mc:AlternateContent>
      </w:r>
      <w:r w:rsidR="00B5701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5701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5496D">
        <w:rPr>
          <w:rFonts w:ascii="Times New Roman" w:hAnsi="Times New Roman" w:cs="Times New Roman"/>
          <w:sz w:val="28"/>
          <w:szCs w:val="28"/>
          <w:lang w:val="en-US"/>
        </w:rPr>
        <w:t>-&gt; Memory saved not wasted.</w:t>
      </w:r>
    </w:p>
    <w:p w14:paraId="0AA3C61F" w14:textId="76244A8E" w:rsidR="0045496D" w:rsidRDefault="0045496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485C97B" w14:textId="6AACEED9" w:rsidR="00D372EF" w:rsidRDefault="00EE015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69" behindDoc="0" locked="0" layoutInCell="1" allowOverlap="1" wp14:anchorId="0753DEB7" wp14:editId="2F55238A">
                <wp:simplePos x="0" y="0"/>
                <wp:positionH relativeFrom="column">
                  <wp:posOffset>3970020</wp:posOffset>
                </wp:positionH>
                <wp:positionV relativeFrom="paragraph">
                  <wp:posOffset>19050</wp:posOffset>
                </wp:positionV>
                <wp:extent cx="1463040" cy="304800"/>
                <wp:effectExtent l="0" t="0" r="22860" b="19050"/>
                <wp:wrapNone/>
                <wp:docPr id="781196295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CBE22" w14:textId="237B262C" w:rsidR="00EE0157" w:rsidRPr="007D5517" w:rsidRDefault="007D55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CHAR 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3DEB7" id="Text Box 81" o:spid="_x0000_s1061" type="#_x0000_t202" style="position:absolute;margin-left:312.6pt;margin-top:1.5pt;width:115.2pt;height:24pt;z-index:251700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wFOAIAAIQ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" fillcolor="white [3201]" strokeweight=".5pt">
                <v:textbox>
                  <w:txbxContent>
                    <w:p w14:paraId="0CACBE22" w14:textId="237B262C" w:rsidR="00EE0157" w:rsidRPr="007D5517" w:rsidRDefault="007D55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CHAR 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45" behindDoc="0" locked="0" layoutInCell="1" allowOverlap="1" wp14:anchorId="2B605B87" wp14:editId="75AF4059">
                <wp:simplePos x="0" y="0"/>
                <wp:positionH relativeFrom="column">
                  <wp:posOffset>3970020</wp:posOffset>
                </wp:positionH>
                <wp:positionV relativeFrom="paragraph">
                  <wp:posOffset>3810</wp:posOffset>
                </wp:positionV>
                <wp:extent cx="1463040" cy="1623060"/>
                <wp:effectExtent l="0" t="0" r="22860" b="15240"/>
                <wp:wrapNone/>
                <wp:docPr id="1487120758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716D5" id="Rectangle 80" o:spid="_x0000_s1026" style="position:absolute;margin-left:312.6pt;margin-top:.3pt;width:115.2pt;height:127.8pt;z-index:251699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" fillcolor="white [3201]" strokecolor="#4ea72e [3209]" strokeweight="1pt"/>
            </w:pict>
          </mc:Fallback>
        </mc:AlternateContent>
      </w:r>
      <w:r w:rsidR="00051FA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81" behindDoc="0" locked="0" layoutInCell="1" allowOverlap="1" wp14:anchorId="558598DD" wp14:editId="6D80DA29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655320" cy="289560"/>
                <wp:effectExtent l="0" t="0" r="11430" b="15240"/>
                <wp:wrapNone/>
                <wp:docPr id="603544109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009435" w14:textId="4BB92C95" w:rsidR="00995FEC" w:rsidRPr="00295A1B" w:rsidRDefault="00995FEC" w:rsidP="00995FE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="00924A2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98DD" id="_x0000_s1062" type="#_x0000_t202" style="position:absolute;margin-left:0;margin-top:8.1pt;width:51.6pt;height:22.8pt;z-index:25168798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" fillcolor="white [3201]" strokecolor="white [3212]" strokeweight=".5pt">
                <v:textbox>
                  <w:txbxContent>
                    <w:p w14:paraId="66009435" w14:textId="4BB92C95" w:rsidR="00995FEC" w:rsidRPr="00295A1B" w:rsidRDefault="00995FEC" w:rsidP="00995FE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10</w:t>
                      </w:r>
                      <w:r w:rsidR="00924A2C">
                        <w:rPr>
                          <w:sz w:val="20"/>
                          <w:szCs w:val="20"/>
                          <w:lang w:val="en-US"/>
                        </w:rPr>
                        <w:t xml:space="preserve">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1F908E" w14:textId="20CD767A" w:rsidR="00D372EF" w:rsidRDefault="00237879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005" behindDoc="0" locked="0" layoutInCell="1" allowOverlap="1" wp14:anchorId="050EFBDC" wp14:editId="137DDF42">
                <wp:simplePos x="0" y="0"/>
                <wp:positionH relativeFrom="column">
                  <wp:posOffset>2080260</wp:posOffset>
                </wp:positionH>
                <wp:positionV relativeFrom="paragraph">
                  <wp:posOffset>186055</wp:posOffset>
                </wp:positionV>
                <wp:extent cx="792480" cy="259080"/>
                <wp:effectExtent l="0" t="0" r="26670" b="26670"/>
                <wp:wrapNone/>
                <wp:docPr id="1562544392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E24FD5" w14:textId="110F28C2" w:rsidR="00237879" w:rsidRPr="00237879" w:rsidRDefault="00237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‘HELLO’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FBDC" id="Text Box 78" o:spid="_x0000_s1063" type="#_x0000_t202" style="position:absolute;margin-left:163.8pt;margin-top:14.65pt;width:62.4pt;height:20.4pt;z-index:2516890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" fillcolor="white [3201]" strokecolor="white [3212]" strokeweight=".5pt">
                <v:textbox>
                  <w:txbxContent>
                    <w:p w14:paraId="0EE24FD5" w14:textId="110F28C2" w:rsidR="00237879" w:rsidRPr="00237879" w:rsidRDefault="00237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‘HELLO’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13" w:tblpYSpec="bottom"/>
        <w:tblW w:w="0" w:type="auto"/>
        <w:tblLook w:val="04A0" w:firstRow="1" w:lastRow="0" w:firstColumn="1" w:lastColumn="0" w:noHBand="0" w:noVBand="1"/>
      </w:tblPr>
      <w:tblGrid>
        <w:gridCol w:w="419"/>
        <w:gridCol w:w="388"/>
        <w:gridCol w:w="388"/>
        <w:gridCol w:w="388"/>
        <w:gridCol w:w="419"/>
        <w:gridCol w:w="320"/>
        <w:gridCol w:w="320"/>
        <w:gridCol w:w="320"/>
        <w:gridCol w:w="320"/>
        <w:gridCol w:w="320"/>
      </w:tblGrid>
      <w:tr w:rsidR="00051FAB" w14:paraId="648412FF" w14:textId="77777777" w:rsidTr="00EE0157">
        <w:trPr>
          <w:trHeight w:val="346"/>
        </w:trPr>
        <w:tc>
          <w:tcPr>
            <w:tcW w:w="419" w:type="dxa"/>
          </w:tcPr>
          <w:p w14:paraId="398199AD" w14:textId="033E4D96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88" w:type="dxa"/>
          </w:tcPr>
          <w:p w14:paraId="3BF14B81" w14:textId="08331C2F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88" w:type="dxa"/>
          </w:tcPr>
          <w:p w14:paraId="32EA5C8B" w14:textId="2BCCDC64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88" w:type="dxa"/>
          </w:tcPr>
          <w:p w14:paraId="63ED21AD" w14:textId="77F44D3F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19" w:type="dxa"/>
          </w:tcPr>
          <w:p w14:paraId="1B31DA3E" w14:textId="72446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320" w:type="dxa"/>
          </w:tcPr>
          <w:p w14:paraId="628E41AE" w14:textId="77777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" w:type="dxa"/>
          </w:tcPr>
          <w:p w14:paraId="067AA328" w14:textId="77777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" w:type="dxa"/>
          </w:tcPr>
          <w:p w14:paraId="29D1DB12" w14:textId="77777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" w:type="dxa"/>
          </w:tcPr>
          <w:p w14:paraId="72CE1B73" w14:textId="77777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" w:type="dxa"/>
          </w:tcPr>
          <w:p w14:paraId="680009C7" w14:textId="77777777" w:rsidR="00051FAB" w:rsidRDefault="00051FAB" w:rsidP="00051F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B56C441" w14:textId="0546EB55" w:rsidR="00D372EF" w:rsidRDefault="006249B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93" behindDoc="0" locked="0" layoutInCell="1" allowOverlap="1" wp14:anchorId="6575DCD3" wp14:editId="66E931FD">
                <wp:simplePos x="0" y="0"/>
                <wp:positionH relativeFrom="column">
                  <wp:posOffset>4038600</wp:posOffset>
                </wp:positionH>
                <wp:positionV relativeFrom="paragraph">
                  <wp:posOffset>10795</wp:posOffset>
                </wp:positionV>
                <wp:extent cx="1295400" cy="1036320"/>
                <wp:effectExtent l="0" t="0" r="19050" b="11430"/>
                <wp:wrapNone/>
                <wp:docPr id="2046164193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9D9A6A" w14:textId="6AD8CF07" w:rsidR="007D5517" w:rsidRDefault="00624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</w:t>
                            </w:r>
                          </w:p>
                          <w:p w14:paraId="28569385" w14:textId="7F701DB4" w:rsidR="006249B1" w:rsidRDefault="00624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</w:t>
                            </w:r>
                          </w:p>
                          <w:p w14:paraId="4D4D1F9D" w14:textId="323277E1" w:rsidR="006249B1" w:rsidRPr="006249B1" w:rsidRDefault="00624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DCD3" id="Text Box 82" o:spid="_x0000_s1064" type="#_x0000_t202" style="position:absolute;margin-left:318pt;margin-top:.85pt;width:102pt;height:81.6pt;z-index:2517012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" fillcolor="white [3201]" strokecolor="white [3212]" strokeweight=".5pt">
                <v:textbox>
                  <w:txbxContent>
                    <w:p w14:paraId="139D9A6A" w14:textId="6AD8CF07" w:rsidR="007D5517" w:rsidRDefault="00624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</w:t>
                      </w:r>
                    </w:p>
                    <w:p w14:paraId="28569385" w14:textId="7F701DB4" w:rsidR="006249B1" w:rsidRDefault="00624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</w:t>
                      </w:r>
                    </w:p>
                    <w:p w14:paraId="4D4D1F9D" w14:textId="323277E1" w:rsidR="006249B1" w:rsidRPr="006249B1" w:rsidRDefault="00624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</w:t>
                      </w:r>
                    </w:p>
                  </w:txbxContent>
                </v:textbox>
              </v:shape>
            </w:pict>
          </mc:Fallback>
        </mc:AlternateContent>
      </w:r>
      <w:r w:rsidR="00EE0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125" behindDoc="0" locked="0" layoutInCell="1" allowOverlap="1" wp14:anchorId="4527BAF9" wp14:editId="7FBAE163">
                <wp:simplePos x="0" y="0"/>
                <wp:positionH relativeFrom="column">
                  <wp:posOffset>2895600</wp:posOffset>
                </wp:positionH>
                <wp:positionV relativeFrom="paragraph">
                  <wp:posOffset>109855</wp:posOffset>
                </wp:positionV>
                <wp:extent cx="845820" cy="7620"/>
                <wp:effectExtent l="0" t="57150" r="30480" b="87630"/>
                <wp:wrapNone/>
                <wp:docPr id="935874945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05E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28pt;margin-top:8.65pt;width:66.6pt;height:.6pt;z-index:2516941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77E85F80" w14:textId="4A4C34ED" w:rsidR="00D372EF" w:rsidRDefault="006249B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73" behindDoc="0" locked="0" layoutInCell="1" allowOverlap="1" wp14:anchorId="27EFD22D" wp14:editId="76D26FC9">
                <wp:simplePos x="0" y="0"/>
                <wp:positionH relativeFrom="column">
                  <wp:posOffset>2834640</wp:posOffset>
                </wp:positionH>
                <wp:positionV relativeFrom="paragraph">
                  <wp:posOffset>227330</wp:posOffset>
                </wp:positionV>
                <wp:extent cx="845820" cy="7620"/>
                <wp:effectExtent l="0" t="57150" r="30480" b="87630"/>
                <wp:wrapNone/>
                <wp:docPr id="57448610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BD032" id="Straight Arrow Connector 79" o:spid="_x0000_s1026" type="#_x0000_t32" style="position:absolute;margin-left:223.2pt;margin-top:17.9pt;width:66.6pt;height:.6pt;z-index:2516961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D817B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101" behindDoc="0" locked="0" layoutInCell="1" allowOverlap="1" wp14:anchorId="62C2B063" wp14:editId="3A357F71">
                <wp:simplePos x="0" y="0"/>
                <wp:positionH relativeFrom="column">
                  <wp:posOffset>2065020</wp:posOffset>
                </wp:positionH>
                <wp:positionV relativeFrom="paragraph">
                  <wp:posOffset>139700</wp:posOffset>
                </wp:positionV>
                <wp:extent cx="792480" cy="259080"/>
                <wp:effectExtent l="0" t="0" r="26670" b="26670"/>
                <wp:wrapNone/>
                <wp:docPr id="1231117693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63550E" w14:textId="4C6C2564" w:rsidR="00D817BD" w:rsidRPr="00237879" w:rsidRDefault="00D817BD" w:rsidP="00D817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B063" id="_x0000_s1065" type="#_x0000_t202" style="position:absolute;margin-left:162.6pt;margin-top:11pt;width:62.4pt;height:20.4pt;z-index:2516931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" fillcolor="white [3201]" strokecolor="white [3212]" strokeweight=".5pt">
                <v:textbox>
                  <w:txbxContent>
                    <w:p w14:paraId="7A63550E" w14:textId="4C6C2564" w:rsidR="00D817BD" w:rsidRPr="00237879" w:rsidRDefault="00D817BD" w:rsidP="00D817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‘HEL’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01" w:tblpY="-92"/>
        <w:tblW w:w="0" w:type="auto"/>
        <w:tblLook w:val="04A0" w:firstRow="1" w:lastRow="0" w:firstColumn="1" w:lastColumn="0" w:noHBand="0" w:noVBand="1"/>
      </w:tblPr>
      <w:tblGrid>
        <w:gridCol w:w="419"/>
        <w:gridCol w:w="388"/>
        <w:gridCol w:w="388"/>
        <w:gridCol w:w="331"/>
        <w:gridCol w:w="332"/>
        <w:gridCol w:w="332"/>
        <w:gridCol w:w="332"/>
        <w:gridCol w:w="332"/>
        <w:gridCol w:w="332"/>
        <w:gridCol w:w="332"/>
      </w:tblGrid>
      <w:tr w:rsidR="00FC05C5" w14:paraId="7ABBC30B" w14:textId="77777777" w:rsidTr="00EE0157">
        <w:trPr>
          <w:trHeight w:val="288"/>
        </w:trPr>
        <w:tc>
          <w:tcPr>
            <w:tcW w:w="419" w:type="dxa"/>
          </w:tcPr>
          <w:p w14:paraId="2709B322" w14:textId="5796CCF6" w:rsidR="00FC05C5" w:rsidRDefault="00904FE2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88" w:type="dxa"/>
          </w:tcPr>
          <w:p w14:paraId="3A29E868" w14:textId="4F41E39D" w:rsidR="00FC05C5" w:rsidRDefault="00904FE2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88" w:type="dxa"/>
          </w:tcPr>
          <w:p w14:paraId="74C5BB70" w14:textId="2DC5ED9B" w:rsidR="00FC05C5" w:rsidRDefault="00904FE2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1" w:type="dxa"/>
          </w:tcPr>
          <w:p w14:paraId="60B4B9D6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104A3437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09C1E3EC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6E518237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47FD5BA3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5DB1462B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" w:type="dxa"/>
          </w:tcPr>
          <w:p w14:paraId="74DDC42C" w14:textId="77777777" w:rsidR="00FC05C5" w:rsidRDefault="00FC05C5" w:rsidP="00904F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F0A6C6" w14:textId="0FE2EDAE" w:rsidR="00D372EF" w:rsidRDefault="006249B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317" behindDoc="0" locked="0" layoutInCell="1" allowOverlap="1" wp14:anchorId="0FC4DBDE" wp14:editId="50FB341C">
                <wp:simplePos x="0" y="0"/>
                <wp:positionH relativeFrom="column">
                  <wp:posOffset>952500</wp:posOffset>
                </wp:positionH>
                <wp:positionV relativeFrom="paragraph">
                  <wp:posOffset>619125</wp:posOffset>
                </wp:positionV>
                <wp:extent cx="2438400" cy="312420"/>
                <wp:effectExtent l="0" t="0" r="19050" b="11430"/>
                <wp:wrapNone/>
                <wp:docPr id="433733956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A31FB2" w14:textId="70488E90" w:rsidR="006249B1" w:rsidRPr="006249B1" w:rsidRDefault="006249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HERE, memory wasted.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4DBDE" id="Text Box 83" o:spid="_x0000_s1066" type="#_x0000_t202" style="position:absolute;margin-left:75pt;margin-top:48.75pt;width:192pt;height:24.6pt;z-index:251702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" fillcolor="white [3201]" strokecolor="white [3212]" strokeweight=".5pt">
                <v:textbox>
                  <w:txbxContent>
                    <w:p w14:paraId="69A31FB2" w14:textId="70488E90" w:rsidR="006249B1" w:rsidRPr="006249B1" w:rsidRDefault="006249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HERE, memory wasted.</w:t>
                      </w:r>
                    </w:p>
                  </w:txbxContent>
                </v:textbox>
              </v:shape>
            </w:pict>
          </mc:Fallback>
        </mc:AlternateContent>
      </w:r>
      <w:r w:rsidR="00EE0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221" behindDoc="0" locked="0" layoutInCell="1" allowOverlap="1" wp14:anchorId="5A489B31" wp14:editId="3ABA7446">
                <wp:simplePos x="0" y="0"/>
                <wp:positionH relativeFrom="column">
                  <wp:posOffset>2834640</wp:posOffset>
                </wp:positionH>
                <wp:positionV relativeFrom="paragraph">
                  <wp:posOffset>333375</wp:posOffset>
                </wp:positionV>
                <wp:extent cx="845820" cy="7620"/>
                <wp:effectExtent l="0" t="57150" r="30480" b="87630"/>
                <wp:wrapNone/>
                <wp:docPr id="1758024985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CF7DF" id="Straight Arrow Connector 79" o:spid="_x0000_s1026" type="#_x0000_t32" style="position:absolute;margin-left:223.2pt;margin-top:26.25pt;width:66.6pt;height:.6pt;z-index:2516982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EE01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53" behindDoc="0" locked="0" layoutInCell="1" allowOverlap="1" wp14:anchorId="6CE5E15B" wp14:editId="7B305FB3">
                <wp:simplePos x="0" y="0"/>
                <wp:positionH relativeFrom="column">
                  <wp:posOffset>2065020</wp:posOffset>
                </wp:positionH>
                <wp:positionV relativeFrom="paragraph">
                  <wp:posOffset>184150</wp:posOffset>
                </wp:positionV>
                <wp:extent cx="792480" cy="259080"/>
                <wp:effectExtent l="0" t="0" r="26670" b="26670"/>
                <wp:wrapNone/>
                <wp:docPr id="1490070120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B0C49A" w14:textId="1FE472A8" w:rsidR="00D817BD" w:rsidRPr="00237879" w:rsidRDefault="00D817BD" w:rsidP="00D817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E15B" id="_x0000_s1067" type="#_x0000_t202" style="position:absolute;margin-left:162.6pt;margin-top:14.5pt;width:62.4pt;height:20.4pt;z-index:2516910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" fillcolor="white [3201]" strokecolor="white [3212]" strokeweight=".5pt">
                <v:textbox>
                  <w:txbxContent>
                    <w:p w14:paraId="6AB0C49A" w14:textId="1FE472A8" w:rsidR="00D817BD" w:rsidRPr="00237879" w:rsidRDefault="00D817BD" w:rsidP="00D817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521" w:type="dxa"/>
        <w:tblLook w:val="04A0" w:firstRow="1" w:lastRow="0" w:firstColumn="1" w:lastColumn="0" w:noHBand="0" w:noVBand="1"/>
      </w:tblPr>
      <w:tblGrid>
        <w:gridCol w:w="469"/>
        <w:gridCol w:w="4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5772B9" w14:paraId="326A3A26" w14:textId="77777777" w:rsidTr="00EE0157">
        <w:trPr>
          <w:trHeight w:val="334"/>
        </w:trPr>
        <w:tc>
          <w:tcPr>
            <w:tcW w:w="469" w:type="dxa"/>
          </w:tcPr>
          <w:p w14:paraId="6FF5A21D" w14:textId="194AF104" w:rsidR="005772B9" w:rsidRDefault="00EE0157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34" w:type="dxa"/>
          </w:tcPr>
          <w:p w14:paraId="3D592C5E" w14:textId="6B0CF760" w:rsidR="005772B9" w:rsidRDefault="00EE0157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34" w:type="dxa"/>
          </w:tcPr>
          <w:p w14:paraId="2107F97A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49FA834E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2A8C13D7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5AE1E40A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26F631AB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4DDC4563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165EBFC2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14:paraId="4BEF3251" w14:textId="77777777" w:rsidR="005772B9" w:rsidRDefault="005772B9" w:rsidP="003A0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F610DF9" w14:textId="77777777" w:rsidR="002F7D47" w:rsidRDefault="00757412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3341" behindDoc="0" locked="0" layoutInCell="1" allowOverlap="1" wp14:anchorId="242E6DFB" wp14:editId="4FE39646">
                <wp:simplePos x="0" y="0"/>
                <wp:positionH relativeFrom="column">
                  <wp:posOffset>1508760</wp:posOffset>
                </wp:positionH>
                <wp:positionV relativeFrom="paragraph">
                  <wp:posOffset>-342900</wp:posOffset>
                </wp:positionV>
                <wp:extent cx="1889760" cy="259080"/>
                <wp:effectExtent l="0" t="0" r="15240" b="26670"/>
                <wp:wrapNone/>
                <wp:docPr id="98674746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1425BF" w14:textId="694501F3" w:rsidR="00757412" w:rsidRPr="002F7D47" w:rsidRDefault="00757412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2F7D47">
                              <w:rPr>
                                <w:u w:val="single"/>
                                <w:lang w:val="en-US"/>
                              </w:rPr>
                              <w:t>Variable Length Datatype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E6DFB" id="Text Box 84" o:spid="_x0000_s1068" type="#_x0000_t202" style="position:absolute;margin-left:118.8pt;margin-top:-27pt;width:148.8pt;height:20.4pt;z-index:2517033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" fillcolor="white [3201]" strokecolor="white [3212]" strokeweight=".5pt">
                <v:textbox>
                  <w:txbxContent>
                    <w:p w14:paraId="7C1425BF" w14:textId="694501F3" w:rsidR="00757412" w:rsidRPr="002F7D47" w:rsidRDefault="00757412">
                      <w:pPr>
                        <w:rPr>
                          <w:u w:val="single"/>
                          <w:lang w:val="en-US"/>
                        </w:rPr>
                      </w:pPr>
                      <w:r w:rsidRPr="002F7D47">
                        <w:rPr>
                          <w:u w:val="single"/>
                          <w:lang w:val="en-US"/>
                        </w:rPr>
                        <w:t>Variable Length Datatype</w:t>
                      </w:r>
                    </w:p>
                  </w:txbxContent>
                </v:textbox>
              </v:shape>
            </w:pict>
          </mc:Fallback>
        </mc:AlternateContent>
      </w:r>
    </w:p>
    <w:p w14:paraId="2961E2B3" w14:textId="448E59D5" w:rsidR="002F7D47" w:rsidRDefault="003259F2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81" behindDoc="0" locked="0" layoutInCell="1" allowOverlap="1" wp14:anchorId="305F4CE1" wp14:editId="6B201E18">
                <wp:simplePos x="0" y="0"/>
                <wp:positionH relativeFrom="column">
                  <wp:posOffset>3970020</wp:posOffset>
                </wp:positionH>
                <wp:positionV relativeFrom="paragraph">
                  <wp:posOffset>22225</wp:posOffset>
                </wp:positionV>
                <wp:extent cx="1744980" cy="304800"/>
                <wp:effectExtent l="0" t="0" r="26670" b="19050"/>
                <wp:wrapNone/>
                <wp:docPr id="124030270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2AD26" w14:textId="7E86F3F2" w:rsidR="002F7D47" w:rsidRPr="00154DE5" w:rsidRDefault="002F7D47" w:rsidP="002F7D4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4DE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NAME </w:t>
                            </w:r>
                            <w:r w:rsidR="00154DE5" w:rsidRPr="00154DE5">
                              <w:rPr>
                                <w:sz w:val="22"/>
                                <w:szCs w:val="22"/>
                                <w:lang w:val="en-US"/>
                              </w:rPr>
                              <w:t>VAR</w:t>
                            </w:r>
                            <w:r w:rsidRPr="00154DE5">
                              <w:rPr>
                                <w:sz w:val="22"/>
                                <w:szCs w:val="22"/>
                                <w:lang w:val="en-US"/>
                              </w:rPr>
                              <w:t>CHAR</w:t>
                            </w:r>
                            <w:r w:rsidR="00AE5C31"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154DE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F4CE1" id="_x0000_s1069" type="#_x0000_t202" style="position:absolute;margin-left:312.6pt;margin-top:1.75pt;width:137.4pt;height:24pt;z-index:2517135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" fillcolor="white [3201]" strokeweight=".5pt">
                <v:textbox>
                  <w:txbxContent>
                    <w:p w14:paraId="2502AD26" w14:textId="7E86F3F2" w:rsidR="002F7D47" w:rsidRPr="00154DE5" w:rsidRDefault="002F7D47" w:rsidP="002F7D4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54DE5">
                        <w:rPr>
                          <w:sz w:val="22"/>
                          <w:szCs w:val="22"/>
                          <w:lang w:val="en-US"/>
                        </w:rPr>
                        <w:t xml:space="preserve">NAME </w:t>
                      </w:r>
                      <w:r w:rsidR="00154DE5" w:rsidRPr="00154DE5">
                        <w:rPr>
                          <w:sz w:val="22"/>
                          <w:szCs w:val="22"/>
                          <w:lang w:val="en-US"/>
                        </w:rPr>
                        <w:t>VAR</w:t>
                      </w:r>
                      <w:r w:rsidRPr="00154DE5">
                        <w:rPr>
                          <w:sz w:val="22"/>
                          <w:szCs w:val="22"/>
                          <w:lang w:val="en-US"/>
                        </w:rPr>
                        <w:t>CHAR</w:t>
                      </w:r>
                      <w:r w:rsidR="00AE5C31"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154DE5">
                        <w:rPr>
                          <w:sz w:val="22"/>
                          <w:szCs w:val="22"/>
                          <w:lang w:val="en-US"/>
                        </w:rPr>
                        <w:t xml:space="preserve"> (10)</w:t>
                      </w:r>
                    </w:p>
                  </w:txbxContent>
                </v:textbox>
              </v:shape>
            </w:pict>
          </mc:Fallback>
        </mc:AlternateContent>
      </w:r>
      <w:r w:rsidR="00AE5C3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57" behindDoc="0" locked="0" layoutInCell="1" allowOverlap="1" wp14:anchorId="6F628E59" wp14:editId="1C0D47A7">
                <wp:simplePos x="0" y="0"/>
                <wp:positionH relativeFrom="column">
                  <wp:posOffset>3970020</wp:posOffset>
                </wp:positionH>
                <wp:positionV relativeFrom="paragraph">
                  <wp:posOffset>6985</wp:posOffset>
                </wp:positionV>
                <wp:extent cx="1752600" cy="1623060"/>
                <wp:effectExtent l="0" t="0" r="19050" b="15240"/>
                <wp:wrapNone/>
                <wp:docPr id="1424050326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224AB" id="Rectangle 80" o:spid="_x0000_s1026" style="position:absolute;margin-left:312.6pt;margin-top:.55pt;width:138pt;height:127.8pt;z-index:2517125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" fillcolor="white [3201]" strokecolor="#4ea72e [3209]" strokeweight="1pt"/>
            </w:pict>
          </mc:Fallback>
        </mc:AlternateContent>
      </w:r>
      <w:r w:rsidR="002F7D4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89" behindDoc="0" locked="0" layoutInCell="1" allowOverlap="1" wp14:anchorId="036F2F63" wp14:editId="5B798F2D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655320" cy="289560"/>
                <wp:effectExtent l="0" t="0" r="11430" b="15240"/>
                <wp:wrapNone/>
                <wp:docPr id="129402655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6058C6" w14:textId="77777777" w:rsidR="002F7D47" w:rsidRPr="00295A1B" w:rsidRDefault="002F7D47" w:rsidP="002F7D4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10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2F63" id="_x0000_s1070" type="#_x0000_t202" style="position:absolute;margin-left:0;margin-top:8.1pt;width:51.6pt;height:22.8pt;z-index:25170538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" fillcolor="white [3201]" strokecolor="white [3212]" strokeweight=".5pt">
                <v:textbox>
                  <w:txbxContent>
                    <w:p w14:paraId="486058C6" w14:textId="77777777" w:rsidR="002F7D47" w:rsidRPr="00295A1B" w:rsidRDefault="002F7D47" w:rsidP="002F7D4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10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2AD51" w14:textId="77777777" w:rsidR="002F7D47" w:rsidRDefault="002F7D47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413" behindDoc="0" locked="0" layoutInCell="1" allowOverlap="1" wp14:anchorId="6176A39D" wp14:editId="1F6F97F4">
                <wp:simplePos x="0" y="0"/>
                <wp:positionH relativeFrom="column">
                  <wp:posOffset>2080260</wp:posOffset>
                </wp:positionH>
                <wp:positionV relativeFrom="paragraph">
                  <wp:posOffset>186055</wp:posOffset>
                </wp:positionV>
                <wp:extent cx="792480" cy="259080"/>
                <wp:effectExtent l="0" t="0" r="26670" b="26670"/>
                <wp:wrapNone/>
                <wp:docPr id="1927788386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A9A133" w14:textId="77777777" w:rsidR="002F7D47" w:rsidRPr="00237879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‘HELLO’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A39D" id="_x0000_s1071" type="#_x0000_t202" style="position:absolute;margin-left:163.8pt;margin-top:14.65pt;width:62.4pt;height:20.4pt;z-index:251706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" fillcolor="white [3201]" strokecolor="white [3212]" strokeweight=".5pt">
                <v:textbox>
                  <w:txbxContent>
                    <w:p w14:paraId="68A9A133" w14:textId="77777777" w:rsidR="002F7D47" w:rsidRPr="00237879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‘HELLO’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13" w:tblpYSpec="bottom"/>
        <w:tblW w:w="0" w:type="auto"/>
        <w:tblLook w:val="04A0" w:firstRow="1" w:lastRow="0" w:firstColumn="1" w:lastColumn="0" w:noHBand="0" w:noVBand="1"/>
      </w:tblPr>
      <w:tblGrid>
        <w:gridCol w:w="419"/>
        <w:gridCol w:w="388"/>
        <w:gridCol w:w="388"/>
        <w:gridCol w:w="388"/>
        <w:gridCol w:w="419"/>
      </w:tblGrid>
      <w:tr w:rsidR="00AE5C31" w14:paraId="5ABF472B" w14:textId="77777777" w:rsidTr="00FF26E3">
        <w:trPr>
          <w:trHeight w:val="346"/>
        </w:trPr>
        <w:tc>
          <w:tcPr>
            <w:tcW w:w="419" w:type="dxa"/>
          </w:tcPr>
          <w:p w14:paraId="37FFD06C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88" w:type="dxa"/>
          </w:tcPr>
          <w:p w14:paraId="6BEB8A76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88" w:type="dxa"/>
          </w:tcPr>
          <w:p w14:paraId="462BB8CB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88" w:type="dxa"/>
          </w:tcPr>
          <w:p w14:paraId="165D1B31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19" w:type="dxa"/>
          </w:tcPr>
          <w:p w14:paraId="0CE8D94E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</w:tbl>
    <w:p w14:paraId="771A363A" w14:textId="77777777" w:rsidR="002F7D47" w:rsidRDefault="002F7D47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605" behindDoc="0" locked="0" layoutInCell="1" allowOverlap="1" wp14:anchorId="17251DEC" wp14:editId="3D1843AE">
                <wp:simplePos x="0" y="0"/>
                <wp:positionH relativeFrom="column">
                  <wp:posOffset>4038600</wp:posOffset>
                </wp:positionH>
                <wp:positionV relativeFrom="paragraph">
                  <wp:posOffset>13335</wp:posOffset>
                </wp:positionV>
                <wp:extent cx="1676400" cy="1036320"/>
                <wp:effectExtent l="0" t="0" r="19050" b="11430"/>
                <wp:wrapNone/>
                <wp:docPr id="1694719486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7DC91E" w14:textId="77777777" w:rsidR="002F7D47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</w:t>
                            </w:r>
                          </w:p>
                          <w:p w14:paraId="45992817" w14:textId="77777777" w:rsidR="002F7D47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</w:t>
                            </w:r>
                          </w:p>
                          <w:p w14:paraId="1FA3C9EE" w14:textId="77777777" w:rsidR="002F7D47" w:rsidRPr="006249B1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1DEC" id="_x0000_s1072" type="#_x0000_t202" style="position:absolute;margin-left:318pt;margin-top:1.05pt;width:132pt;height:81.6pt;z-index:2517146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" fillcolor="white [3201]" strokecolor="white [3212]" strokeweight=".5pt">
                <v:textbox>
                  <w:txbxContent>
                    <w:p w14:paraId="057DC91E" w14:textId="77777777" w:rsidR="002F7D47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</w:t>
                      </w:r>
                    </w:p>
                    <w:p w14:paraId="45992817" w14:textId="77777777" w:rsidR="002F7D47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</w:t>
                      </w:r>
                    </w:p>
                    <w:p w14:paraId="1FA3C9EE" w14:textId="77777777" w:rsidR="002F7D47" w:rsidRPr="006249B1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85" behindDoc="0" locked="0" layoutInCell="1" allowOverlap="1" wp14:anchorId="52EE832D" wp14:editId="232B43F2">
                <wp:simplePos x="0" y="0"/>
                <wp:positionH relativeFrom="column">
                  <wp:posOffset>2895600</wp:posOffset>
                </wp:positionH>
                <wp:positionV relativeFrom="paragraph">
                  <wp:posOffset>109855</wp:posOffset>
                </wp:positionV>
                <wp:extent cx="845820" cy="7620"/>
                <wp:effectExtent l="0" t="57150" r="30480" b="87630"/>
                <wp:wrapNone/>
                <wp:docPr id="2133606452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035DF" id="Straight Arrow Connector 79" o:spid="_x0000_s1026" type="#_x0000_t32" style="position:absolute;margin-left:228pt;margin-top:8.65pt;width:66.6pt;height:.6pt;z-index:2517094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439F47B4" w14:textId="77777777" w:rsidR="002F7D47" w:rsidRDefault="002F7D47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509" behindDoc="0" locked="0" layoutInCell="1" allowOverlap="1" wp14:anchorId="4DDA5249" wp14:editId="4B939D46">
                <wp:simplePos x="0" y="0"/>
                <wp:positionH relativeFrom="column">
                  <wp:posOffset>2834640</wp:posOffset>
                </wp:positionH>
                <wp:positionV relativeFrom="paragraph">
                  <wp:posOffset>227330</wp:posOffset>
                </wp:positionV>
                <wp:extent cx="845820" cy="7620"/>
                <wp:effectExtent l="0" t="57150" r="30480" b="87630"/>
                <wp:wrapNone/>
                <wp:docPr id="177727458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7BC31" id="Straight Arrow Connector 79" o:spid="_x0000_s1026" type="#_x0000_t32" style="position:absolute;margin-left:223.2pt;margin-top:17.9pt;width:66.6pt;height:.6pt;z-index:2517105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61" behindDoc="0" locked="0" layoutInCell="1" allowOverlap="1" wp14:anchorId="79056FB3" wp14:editId="609B2E18">
                <wp:simplePos x="0" y="0"/>
                <wp:positionH relativeFrom="column">
                  <wp:posOffset>2065020</wp:posOffset>
                </wp:positionH>
                <wp:positionV relativeFrom="paragraph">
                  <wp:posOffset>139700</wp:posOffset>
                </wp:positionV>
                <wp:extent cx="792480" cy="259080"/>
                <wp:effectExtent l="0" t="0" r="26670" b="26670"/>
                <wp:wrapNone/>
                <wp:docPr id="697942583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BE671C" w14:textId="77777777" w:rsidR="002F7D47" w:rsidRPr="00237879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6FB3" id="_x0000_s1073" type="#_x0000_t202" style="position:absolute;margin-left:162.6pt;margin-top:11pt;width:62.4pt;height:20.4pt;z-index:251708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" fillcolor="white [3201]" strokecolor="white [3212]" strokeweight=".5pt">
                <v:textbox>
                  <w:txbxContent>
                    <w:p w14:paraId="68BE671C" w14:textId="77777777" w:rsidR="002F7D47" w:rsidRPr="00237879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‘HEL’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01" w:tblpY="-92"/>
        <w:tblW w:w="0" w:type="auto"/>
        <w:tblLook w:val="04A0" w:firstRow="1" w:lastRow="0" w:firstColumn="1" w:lastColumn="0" w:noHBand="0" w:noVBand="1"/>
      </w:tblPr>
      <w:tblGrid>
        <w:gridCol w:w="419"/>
        <w:gridCol w:w="388"/>
        <w:gridCol w:w="388"/>
      </w:tblGrid>
      <w:tr w:rsidR="00AE5C31" w14:paraId="197DBA58" w14:textId="77777777" w:rsidTr="00FF26E3">
        <w:trPr>
          <w:trHeight w:val="288"/>
        </w:trPr>
        <w:tc>
          <w:tcPr>
            <w:tcW w:w="419" w:type="dxa"/>
          </w:tcPr>
          <w:p w14:paraId="508EAF50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88" w:type="dxa"/>
          </w:tcPr>
          <w:p w14:paraId="0CE8719F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88" w:type="dxa"/>
          </w:tcPr>
          <w:p w14:paraId="4C5BA745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14:paraId="07628F60" w14:textId="77777777" w:rsidR="002F7D47" w:rsidRDefault="002F7D47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629" behindDoc="0" locked="0" layoutInCell="1" allowOverlap="1" wp14:anchorId="3C444987" wp14:editId="22C58EB8">
                <wp:simplePos x="0" y="0"/>
                <wp:positionH relativeFrom="column">
                  <wp:posOffset>952500</wp:posOffset>
                </wp:positionH>
                <wp:positionV relativeFrom="paragraph">
                  <wp:posOffset>619125</wp:posOffset>
                </wp:positionV>
                <wp:extent cx="2438400" cy="312420"/>
                <wp:effectExtent l="0" t="0" r="19050" b="11430"/>
                <wp:wrapNone/>
                <wp:docPr id="1874601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A167F8" w14:textId="65578060" w:rsidR="002F7D47" w:rsidRPr="006249B1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HERE, </w:t>
                            </w:r>
                            <w:proofErr w:type="gramStart"/>
                            <w:r w:rsidR="003259F2">
                              <w:rPr>
                                <w:lang w:val="en-US"/>
                              </w:rPr>
                              <w:t>No</w:t>
                            </w:r>
                            <w:proofErr w:type="gramEnd"/>
                            <w:r w:rsidR="003259F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memory wasted.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44987" id="_x0000_s1074" type="#_x0000_t202" style="position:absolute;margin-left:75pt;margin-top:48.75pt;width:192pt;height:24.6pt;z-index:2517156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" fillcolor="white [3201]" strokecolor="white [3212]" strokeweight=".5pt">
                <v:textbox>
                  <w:txbxContent>
                    <w:p w14:paraId="22A167F8" w14:textId="65578060" w:rsidR="002F7D47" w:rsidRPr="006249B1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HERE, </w:t>
                      </w:r>
                      <w:proofErr w:type="gramStart"/>
                      <w:r w:rsidR="003259F2">
                        <w:rPr>
                          <w:lang w:val="en-US"/>
                        </w:rPr>
                        <w:t>No</w:t>
                      </w:r>
                      <w:proofErr w:type="gramEnd"/>
                      <w:r w:rsidR="003259F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memory wasted.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533" behindDoc="0" locked="0" layoutInCell="1" allowOverlap="1" wp14:anchorId="1000F80C" wp14:editId="1038979D">
                <wp:simplePos x="0" y="0"/>
                <wp:positionH relativeFrom="column">
                  <wp:posOffset>2834640</wp:posOffset>
                </wp:positionH>
                <wp:positionV relativeFrom="paragraph">
                  <wp:posOffset>333375</wp:posOffset>
                </wp:positionV>
                <wp:extent cx="845820" cy="7620"/>
                <wp:effectExtent l="0" t="57150" r="30480" b="87630"/>
                <wp:wrapNone/>
                <wp:docPr id="1364416821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B44BF" id="Straight Arrow Connector 79" o:spid="_x0000_s1026" type="#_x0000_t32" style="position:absolute;margin-left:223.2pt;margin-top:26.25pt;width:66.6pt;height:.6pt;z-index:2517115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AO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437" behindDoc="0" locked="0" layoutInCell="1" allowOverlap="1" wp14:anchorId="661D1ECD" wp14:editId="0633843B">
                <wp:simplePos x="0" y="0"/>
                <wp:positionH relativeFrom="column">
                  <wp:posOffset>2065020</wp:posOffset>
                </wp:positionH>
                <wp:positionV relativeFrom="paragraph">
                  <wp:posOffset>184150</wp:posOffset>
                </wp:positionV>
                <wp:extent cx="792480" cy="259080"/>
                <wp:effectExtent l="0" t="0" r="26670" b="26670"/>
                <wp:wrapNone/>
                <wp:docPr id="279198856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204BB6" w14:textId="77777777" w:rsidR="002F7D47" w:rsidRPr="00237879" w:rsidRDefault="002F7D47" w:rsidP="002F7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‘HE’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1ECD" id="_x0000_s1075" type="#_x0000_t202" style="position:absolute;margin-left:162.6pt;margin-top:14.5pt;width:62.4pt;height:20.4pt;z-index:251707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" fillcolor="white [3201]" strokecolor="white [3212]" strokeweight=".5pt">
                <v:textbox>
                  <w:txbxContent>
                    <w:p w14:paraId="17204BB6" w14:textId="77777777" w:rsidR="002F7D47" w:rsidRPr="00237879" w:rsidRDefault="002F7D47" w:rsidP="002F7D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‘HE’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521" w:type="dxa"/>
        <w:tblLook w:val="04A0" w:firstRow="1" w:lastRow="0" w:firstColumn="1" w:lastColumn="0" w:noHBand="0" w:noVBand="1"/>
      </w:tblPr>
      <w:tblGrid>
        <w:gridCol w:w="469"/>
        <w:gridCol w:w="434"/>
      </w:tblGrid>
      <w:tr w:rsidR="00AE5C31" w14:paraId="2E4B6D16" w14:textId="77777777" w:rsidTr="00FF26E3">
        <w:trPr>
          <w:trHeight w:val="334"/>
        </w:trPr>
        <w:tc>
          <w:tcPr>
            <w:tcW w:w="469" w:type="dxa"/>
          </w:tcPr>
          <w:p w14:paraId="6B22FB56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34" w:type="dxa"/>
          </w:tcPr>
          <w:p w14:paraId="38110B8D" w14:textId="77777777" w:rsidR="00AE5C31" w:rsidRDefault="00AE5C31" w:rsidP="00FF26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14:paraId="5AE82168" w14:textId="1EA4B924" w:rsidR="00D372EF" w:rsidRPr="00B57014" w:rsidRDefault="00D372EF" w:rsidP="002F7D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A1E46F" w14:textId="77777777" w:rsidR="00AE5C31" w:rsidRDefault="00AE5C3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A72457" w14:textId="1B2FB791" w:rsidR="002E4BF2" w:rsidRDefault="002E4BF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Unicode datatypes: -</w:t>
      </w:r>
    </w:p>
    <w:p w14:paraId="28002583" w14:textId="352FEB9F" w:rsidR="00307D1E" w:rsidRDefault="002E4BF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Supporting</w:t>
      </w:r>
      <w:r w:rsidR="003E27FA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3B4797">
        <w:rPr>
          <w:rFonts w:ascii="Times New Roman" w:hAnsi="Times New Roman" w:cs="Times New Roman"/>
          <w:sz w:val="28"/>
          <w:szCs w:val="28"/>
          <w:lang w:val="en-US"/>
        </w:rPr>
        <w:t xml:space="preserve">store “globalized </w:t>
      </w:r>
      <w:r w:rsidR="003259F2">
        <w:rPr>
          <w:rFonts w:ascii="Times New Roman" w:hAnsi="Times New Roman" w:cs="Times New Roman"/>
          <w:sz w:val="28"/>
          <w:szCs w:val="28"/>
          <w:lang w:val="en-US"/>
        </w:rPr>
        <w:t>data” (</w:t>
      </w:r>
      <w:r w:rsidR="003B4797">
        <w:rPr>
          <w:rFonts w:ascii="Times New Roman" w:hAnsi="Times New Roman" w:cs="Times New Roman"/>
          <w:sz w:val="28"/>
          <w:szCs w:val="28"/>
          <w:lang w:val="en-US"/>
        </w:rPr>
        <w:t>i.e</w:t>
      </w:r>
      <w:r w:rsidR="00307D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B4797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307D1E">
        <w:rPr>
          <w:rFonts w:ascii="Times New Roman" w:hAnsi="Times New Roman" w:cs="Times New Roman"/>
          <w:sz w:val="28"/>
          <w:szCs w:val="28"/>
          <w:lang w:val="en-US"/>
        </w:rPr>
        <w:t xml:space="preserve"> National Language)</w:t>
      </w:r>
    </w:p>
    <w:p w14:paraId="697B912C" w14:textId="77777777" w:rsidR="002531D3" w:rsidRDefault="00307D1E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(size)</w:t>
      </w:r>
    </w:p>
    <w:p w14:paraId="121AAE6D" w14:textId="77777777" w:rsidR="0091069F" w:rsidRDefault="002531D3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ii.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(size)</w:t>
      </w:r>
    </w:p>
    <w:p w14:paraId="4A0C4391" w14:textId="77777777" w:rsidR="00574E6B" w:rsidRDefault="0091069F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Here, N stands for ‘National Language’</w:t>
      </w:r>
      <w:proofErr w:type="gramStart"/>
      <w:r w:rsidR="00574E6B">
        <w:rPr>
          <w:rFonts w:ascii="Times New Roman" w:hAnsi="Times New Roman" w:cs="Times New Roman"/>
          <w:sz w:val="28"/>
          <w:szCs w:val="28"/>
          <w:lang w:val="en-US"/>
        </w:rPr>
        <w:t>-[</w:t>
      </w:r>
      <w:proofErr w:type="gramEnd"/>
      <w:r w:rsidR="00574E6B">
        <w:rPr>
          <w:rFonts w:ascii="Times New Roman" w:hAnsi="Times New Roman" w:cs="Times New Roman"/>
          <w:sz w:val="28"/>
          <w:szCs w:val="28"/>
          <w:lang w:val="en-US"/>
        </w:rPr>
        <w:t>196 languages]</w:t>
      </w:r>
    </w:p>
    <w:p w14:paraId="7B3CD882" w14:textId="281C01DD" w:rsidR="00E33713" w:rsidRDefault="00E33713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(size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</w:p>
    <w:p w14:paraId="33F304F7" w14:textId="45C0EAA4" w:rsidR="00E33713" w:rsidRDefault="00E33713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is a fixed length datatype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Static memory)</w:t>
      </w:r>
    </w:p>
    <w:p w14:paraId="4D7C0946" w14:textId="7ABA7667" w:rsidR="00E33713" w:rsidRDefault="00E33713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will store Unicode characters in the form of 1 Char = </w:t>
      </w:r>
      <w:r w:rsidR="006C2E86">
        <w:rPr>
          <w:rFonts w:ascii="Times New Roman" w:hAnsi="Times New Roman" w:cs="Times New Roman"/>
          <w:sz w:val="28"/>
          <w:szCs w:val="28"/>
          <w:lang w:val="en-US"/>
        </w:rPr>
        <w:t>1 byte.</w:t>
      </w:r>
    </w:p>
    <w:p w14:paraId="371BD43F" w14:textId="6AF74F8E" w:rsidR="006C2E86" w:rsidRDefault="006C2E8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maximum size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datatype is 2000 bytes.</w:t>
      </w:r>
    </w:p>
    <w:p w14:paraId="0B141DE6" w14:textId="579BDFAB" w:rsidR="006C2E86" w:rsidRDefault="006C2E8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Disadvantages: -</w:t>
      </w:r>
    </w:p>
    <w:p w14:paraId="6AF608BF" w14:textId="6CA4A2ED" w:rsidR="006C2E86" w:rsidRDefault="006C2E8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-&gt;Memory wasted.</w:t>
      </w:r>
    </w:p>
    <w:p w14:paraId="63AF5E6E" w14:textId="487ABD4B" w:rsidR="006C2E86" w:rsidRDefault="006C2E8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NVarchar2 (size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</w:p>
    <w:p w14:paraId="0E4A475E" w14:textId="13F6B84E" w:rsidR="006C2E86" w:rsidRDefault="006C2E86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</w:t>
      </w:r>
      <w:r w:rsidR="0024097A">
        <w:rPr>
          <w:rFonts w:ascii="Times New Roman" w:hAnsi="Times New Roman" w:cs="Times New Roman"/>
          <w:sz w:val="28"/>
          <w:szCs w:val="28"/>
          <w:lang w:val="en-US"/>
        </w:rPr>
        <w:t xml:space="preserve"> It is a variable length datatype</w:t>
      </w:r>
      <w:r w:rsidR="007510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75103D"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 w:rsidR="0075103D">
        <w:rPr>
          <w:rFonts w:ascii="Times New Roman" w:hAnsi="Times New Roman" w:cs="Times New Roman"/>
          <w:sz w:val="28"/>
          <w:szCs w:val="28"/>
          <w:lang w:val="en-US"/>
        </w:rPr>
        <w:t>, dynamic memory)</w:t>
      </w:r>
    </w:p>
    <w:p w14:paraId="2CEC44DD" w14:textId="1FE4C962" w:rsidR="0075103D" w:rsidRDefault="0075103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will store Unicode characters in the form</w:t>
      </w:r>
      <w:r w:rsidR="00711665">
        <w:rPr>
          <w:rFonts w:ascii="Times New Roman" w:hAnsi="Times New Roman" w:cs="Times New Roman"/>
          <w:sz w:val="28"/>
          <w:szCs w:val="28"/>
          <w:lang w:val="en-US"/>
        </w:rPr>
        <w:t xml:space="preserve"> of 1 char = 1 byte.</w:t>
      </w:r>
    </w:p>
    <w:p w14:paraId="71453BB5" w14:textId="7140270C" w:rsidR="00711665" w:rsidRDefault="0071166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</w:t>
      </w:r>
      <w:r w:rsidR="001C77D6">
        <w:rPr>
          <w:rFonts w:ascii="Times New Roman" w:hAnsi="Times New Roman" w:cs="Times New Roman"/>
          <w:sz w:val="28"/>
          <w:szCs w:val="28"/>
          <w:lang w:val="en-US"/>
        </w:rPr>
        <w:t>maximum size of Nvarchar2 datatype is 4000 bytes</w:t>
      </w:r>
      <w:r w:rsidR="002B38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6D5E3D" w14:textId="2C098043" w:rsidR="002B3834" w:rsidRDefault="002B383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Advantages: -</w:t>
      </w:r>
    </w:p>
    <w:p w14:paraId="6AC85D35" w14:textId="3E8F2FF8" w:rsidR="002B3834" w:rsidRDefault="002B383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-&gt; Memory saved.</w:t>
      </w:r>
    </w:p>
    <w:p w14:paraId="4F1A72EB" w14:textId="5B15F2DB" w:rsidR="002B3834" w:rsidRDefault="00DB60D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Long</w:t>
      </w:r>
      <w:r w:rsidR="00E40977">
        <w:rPr>
          <w:rFonts w:ascii="Times New Roman" w:hAnsi="Times New Roman" w:cs="Times New Roman"/>
          <w:sz w:val="28"/>
          <w:szCs w:val="28"/>
          <w:lang w:val="en-US"/>
        </w:rPr>
        <w:t xml:space="preserve"> datatype: -</w:t>
      </w:r>
    </w:p>
    <w:p w14:paraId="0B10B82A" w14:textId="359C12D3" w:rsidR="00E40977" w:rsidRDefault="00E4097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is a variable length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datatype(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dynamic </w:t>
      </w:r>
      <w:r w:rsidR="00EC00EB">
        <w:rPr>
          <w:rFonts w:ascii="Times New Roman" w:hAnsi="Times New Roman" w:cs="Times New Roman"/>
          <w:sz w:val="28"/>
          <w:szCs w:val="28"/>
          <w:lang w:val="en-US"/>
        </w:rPr>
        <w:t>memory)</w:t>
      </w:r>
    </w:p>
    <w:p w14:paraId="5344896F" w14:textId="25E059AB" w:rsidR="00EC00EB" w:rsidRDefault="00EC00EB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will store both non-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 w:rsidR="008A3C1C">
        <w:rPr>
          <w:rFonts w:ascii="Times New Roman" w:hAnsi="Times New Roman" w:cs="Times New Roman"/>
          <w:sz w:val="28"/>
          <w:szCs w:val="28"/>
          <w:lang w:val="en-US"/>
        </w:rPr>
        <w:t>Unicode characters in the form of 1 char = 1 byte.</w:t>
      </w:r>
    </w:p>
    <w:p w14:paraId="73B4A845" w14:textId="45F67158" w:rsidR="008A3C1C" w:rsidRDefault="008A3C1C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maximum size of </w:t>
      </w:r>
      <w:r w:rsidR="00B30C38">
        <w:rPr>
          <w:rFonts w:ascii="Times New Roman" w:hAnsi="Times New Roman" w:cs="Times New Roman"/>
          <w:sz w:val="28"/>
          <w:szCs w:val="28"/>
          <w:lang w:val="en-US"/>
        </w:rPr>
        <w:t>long datatypes is 2gb.</w:t>
      </w:r>
    </w:p>
    <w:p w14:paraId="010AE78E" w14:textId="1DDEBCC5" w:rsidR="00B30C38" w:rsidRDefault="00B30C3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Date datatype: -</w:t>
      </w:r>
    </w:p>
    <w:p w14:paraId="669FC7A2" w14:textId="2BBD9F25" w:rsidR="00B30C38" w:rsidRDefault="00B30C3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store date and ti</w:t>
      </w:r>
      <w:r w:rsidR="00D36DC5">
        <w:rPr>
          <w:rFonts w:ascii="Times New Roman" w:hAnsi="Times New Roman" w:cs="Times New Roman"/>
          <w:sz w:val="28"/>
          <w:szCs w:val="28"/>
          <w:lang w:val="en-US"/>
        </w:rPr>
        <w:t>me information of a particular day/transaction.</w:t>
      </w:r>
    </w:p>
    <w:p w14:paraId="20DB7CEB" w14:textId="6479911B" w:rsidR="00D36DC5" w:rsidRDefault="00D36DC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range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 datatype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oracle is ’01-JAN-</w:t>
      </w:r>
      <w:r w:rsidR="00B121A3">
        <w:rPr>
          <w:rFonts w:ascii="Times New Roman" w:hAnsi="Times New Roman" w:cs="Times New Roman"/>
          <w:sz w:val="28"/>
          <w:szCs w:val="28"/>
          <w:lang w:val="en-US"/>
        </w:rPr>
        <w:t>4712’BC to ’31-DEC-9999’ AD</w:t>
      </w:r>
      <w:r w:rsidR="009A63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C0A537" w14:textId="4AB884D0" w:rsidR="009A63B5" w:rsidRDefault="009A63B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There are two types of date datatypes</w:t>
      </w:r>
    </w:p>
    <w:p w14:paraId="0F73F40F" w14:textId="77777777" w:rsidR="009A63B5" w:rsidRDefault="009A63B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9C2810" w14:textId="25A6EA37" w:rsidR="009A63B5" w:rsidRDefault="009A63B5" w:rsidP="009A63B5">
      <w:pPr>
        <w:spacing w:after="0"/>
        <w:ind w:firstLine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a. Date</w:t>
      </w:r>
    </w:p>
    <w:p w14:paraId="17350D03" w14:textId="688DAED9" w:rsidR="009A63B5" w:rsidRDefault="009A63B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b. </w:t>
      </w:r>
      <w:r w:rsidR="00A25965">
        <w:rPr>
          <w:rFonts w:ascii="Times New Roman" w:hAnsi="Times New Roman" w:cs="Times New Roman"/>
          <w:sz w:val="28"/>
          <w:szCs w:val="28"/>
          <w:lang w:val="en-US"/>
        </w:rPr>
        <w:t>Timestamp</w:t>
      </w:r>
    </w:p>
    <w:p w14:paraId="3DEF669E" w14:textId="69B455A2" w:rsidR="00A25965" w:rsidRDefault="00A2596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089BBF61" w14:textId="2EDF33C1" w:rsidR="00A25965" w:rsidRDefault="00A2596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will store date and time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but </w:t>
      </w:r>
      <w:r w:rsidR="00F20BBE">
        <w:rPr>
          <w:rFonts w:ascii="Times New Roman" w:hAnsi="Times New Roman" w:cs="Times New Roman"/>
          <w:sz w:val="28"/>
          <w:szCs w:val="28"/>
          <w:lang w:val="en-US"/>
        </w:rPr>
        <w:t>time is optional.</w:t>
      </w:r>
    </w:p>
    <w:p w14:paraId="4C0CA625" w14:textId="382B9390" w:rsidR="00F20BBE" w:rsidRDefault="00F20BBE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When user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insert time </w:t>
      </w:r>
      <w:r w:rsidR="000C2B1D">
        <w:rPr>
          <w:rFonts w:ascii="Times New Roman" w:hAnsi="Times New Roman" w:cs="Times New Roman"/>
          <w:sz w:val="28"/>
          <w:szCs w:val="28"/>
          <w:lang w:val="en-US"/>
        </w:rPr>
        <w:t xml:space="preserve">in oracle will take </w:t>
      </w:r>
      <w:proofErr w:type="gramStart"/>
      <w:r w:rsidR="000C2B1D">
        <w:rPr>
          <w:rFonts w:ascii="Times New Roman" w:hAnsi="Times New Roman" w:cs="Times New Roman"/>
          <w:sz w:val="28"/>
          <w:szCs w:val="28"/>
          <w:lang w:val="en-US"/>
        </w:rPr>
        <w:t>time ’</w:t>
      </w:r>
      <w:proofErr w:type="gramEnd"/>
      <w:r w:rsidR="000C2B1D">
        <w:rPr>
          <w:rFonts w:ascii="Times New Roman" w:hAnsi="Times New Roman" w:cs="Times New Roman"/>
          <w:sz w:val="28"/>
          <w:szCs w:val="28"/>
          <w:lang w:val="en-US"/>
        </w:rPr>
        <w:t>00:00:00</w:t>
      </w:r>
      <w:r w:rsidR="003C7F05">
        <w:rPr>
          <w:rFonts w:ascii="Times New Roman" w:hAnsi="Times New Roman" w:cs="Times New Roman"/>
          <w:sz w:val="28"/>
          <w:szCs w:val="28"/>
          <w:lang w:val="en-US"/>
        </w:rPr>
        <w:t xml:space="preserve"> am</w:t>
      </w:r>
      <w:r w:rsidR="000C2B1D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3C7F05">
        <w:rPr>
          <w:rFonts w:ascii="Times New Roman" w:hAnsi="Times New Roman" w:cs="Times New Roman"/>
          <w:sz w:val="28"/>
          <w:szCs w:val="28"/>
          <w:lang w:val="en-US"/>
        </w:rPr>
        <w:t xml:space="preserve"> by default.</w:t>
      </w:r>
    </w:p>
    <w:p w14:paraId="05023237" w14:textId="1E6E1713" w:rsidR="003C7F05" w:rsidRDefault="003C7F0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By default format of oracle is ‘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DD:</w:t>
      </w:r>
      <w:r w:rsidR="003149CA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gramEnd"/>
      <w:r w:rsidR="003149CA">
        <w:rPr>
          <w:rFonts w:ascii="Times New Roman" w:hAnsi="Times New Roman" w:cs="Times New Roman"/>
          <w:sz w:val="28"/>
          <w:szCs w:val="28"/>
          <w:lang w:val="en-US"/>
        </w:rPr>
        <w:t>:YY/YYYY HH:MI:SS’</w:t>
      </w:r>
    </w:p>
    <w:p w14:paraId="170A96D7" w14:textId="0B867440" w:rsidR="003149CA" w:rsidRDefault="003149C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maximum size is 7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bytes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it is a fixed memory.</w:t>
      </w:r>
    </w:p>
    <w:p w14:paraId="1BD799BD" w14:textId="439C3769" w:rsidR="003149CA" w:rsidRDefault="003149C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</w:t>
      </w:r>
      <w:r w:rsidR="006374C4">
        <w:rPr>
          <w:rFonts w:ascii="Times New Roman" w:hAnsi="Times New Roman" w:cs="Times New Roman"/>
          <w:sz w:val="28"/>
          <w:szCs w:val="28"/>
          <w:lang w:val="en-US"/>
        </w:rPr>
        <w:tab/>
        <w:t>‘DD-MON-YY/YYYY HH:</w:t>
      </w:r>
      <w:proofErr w:type="gramStart"/>
      <w:r w:rsidR="006374C4">
        <w:rPr>
          <w:rFonts w:ascii="Times New Roman" w:hAnsi="Times New Roman" w:cs="Times New Roman"/>
          <w:sz w:val="28"/>
          <w:szCs w:val="28"/>
          <w:lang w:val="en-US"/>
        </w:rPr>
        <w:t>MI:SS</w:t>
      </w:r>
      <w:proofErr w:type="gramEnd"/>
      <w:r w:rsidR="006374C4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23B03F58" w14:textId="0FEB7595" w:rsidR="006374C4" w:rsidRDefault="006374C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’04-JAN-25/2025 </w:t>
      </w:r>
      <w:r w:rsidR="00F5417A">
        <w:rPr>
          <w:rFonts w:ascii="Times New Roman" w:hAnsi="Times New Roman" w:cs="Times New Roman"/>
          <w:sz w:val="28"/>
          <w:szCs w:val="28"/>
          <w:lang w:val="en-US"/>
        </w:rPr>
        <w:t>00:00:00</w:t>
      </w:r>
    </w:p>
    <w:p w14:paraId="4A699101" w14:textId="6ECBE11A" w:rsidR="00F5417A" w:rsidRDefault="00F5417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="006708E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708EE">
        <w:rPr>
          <w:rFonts w:ascii="Times New Roman" w:hAnsi="Times New Roman" w:cs="Times New Roman"/>
          <w:sz w:val="28"/>
          <w:szCs w:val="28"/>
          <w:lang w:val="en-US"/>
        </w:rPr>
        <w:t xml:space="preserve">   1   1</w:t>
      </w:r>
      <w:r w:rsidR="006708E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08EE" w:rsidRPr="006708E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708EE">
        <w:rPr>
          <w:rFonts w:ascii="Times New Roman" w:hAnsi="Times New Roman" w:cs="Times New Roman"/>
          <w:sz w:val="28"/>
          <w:szCs w:val="28"/>
          <w:lang w:val="en-US"/>
        </w:rPr>
        <w:t>7 bytes(fixed)</w:t>
      </w:r>
    </w:p>
    <w:p w14:paraId="7BC10F65" w14:textId="30409640" w:rsidR="002812D5" w:rsidRDefault="002812D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Even if we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 provide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 value it will </w:t>
      </w:r>
      <w:r w:rsidR="0046114A">
        <w:rPr>
          <w:rFonts w:ascii="Times New Roman" w:hAnsi="Times New Roman" w:cs="Times New Roman"/>
          <w:sz w:val="28"/>
          <w:szCs w:val="28"/>
          <w:lang w:val="en-US"/>
        </w:rPr>
        <w:t>take 7 bytes.</w:t>
      </w:r>
    </w:p>
    <w:p w14:paraId="43376E1B" w14:textId="3002DC22" w:rsidR="0046114A" w:rsidRDefault="0046114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Timestamp: -</w:t>
      </w:r>
    </w:p>
    <w:p w14:paraId="0A0813D1" w14:textId="493C7B67" w:rsidR="0046114A" w:rsidRDefault="0046114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will store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time information along with millisecond</w:t>
      </w:r>
      <w:r w:rsidR="00DA18E4">
        <w:rPr>
          <w:rFonts w:ascii="Times New Roman" w:hAnsi="Times New Roman" w:cs="Times New Roman"/>
          <w:sz w:val="28"/>
          <w:szCs w:val="28"/>
          <w:lang w:val="en-US"/>
        </w:rPr>
        <w:t>s.</w:t>
      </w:r>
    </w:p>
    <w:p w14:paraId="119623A3" w14:textId="0620DFD5" w:rsidR="00DA18E4" w:rsidRDefault="00DA18E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 default format of timestamp is ‘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DD:MON</w:t>
      </w:r>
      <w:proofErr w:type="gramEnd"/>
      <w:r w:rsidR="00117BC1">
        <w:rPr>
          <w:rFonts w:ascii="Times New Roman" w:hAnsi="Times New Roman" w:cs="Times New Roman"/>
          <w:sz w:val="28"/>
          <w:szCs w:val="28"/>
          <w:lang w:val="en-US"/>
        </w:rPr>
        <w:t>-YY/YYYY HH:MI:SS:MS’</w:t>
      </w:r>
    </w:p>
    <w:p w14:paraId="12261F41" w14:textId="048D2CDB" w:rsidR="00117BC1" w:rsidRDefault="00117BC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maximum size is </w:t>
      </w:r>
      <w:r w:rsidR="002F605D">
        <w:rPr>
          <w:rFonts w:ascii="Times New Roman" w:hAnsi="Times New Roman" w:cs="Times New Roman"/>
          <w:sz w:val="28"/>
          <w:szCs w:val="28"/>
          <w:lang w:val="en-US"/>
        </w:rPr>
        <w:t xml:space="preserve">11 bytes and it </w:t>
      </w:r>
      <w:proofErr w:type="gramStart"/>
      <w:r w:rsidR="002F605D">
        <w:rPr>
          <w:rFonts w:ascii="Times New Roman" w:hAnsi="Times New Roman" w:cs="Times New Roman"/>
          <w:sz w:val="28"/>
          <w:szCs w:val="28"/>
          <w:lang w:val="en-US"/>
        </w:rPr>
        <w:t>is  a</w:t>
      </w:r>
      <w:proofErr w:type="gramEnd"/>
      <w:r w:rsidR="002F605D">
        <w:rPr>
          <w:rFonts w:ascii="Times New Roman" w:hAnsi="Times New Roman" w:cs="Times New Roman"/>
          <w:sz w:val="28"/>
          <w:szCs w:val="28"/>
          <w:lang w:val="en-US"/>
        </w:rPr>
        <w:t xml:space="preserve"> fixed memory.</w:t>
      </w:r>
    </w:p>
    <w:p w14:paraId="5D723EE3" w14:textId="78D0F59C" w:rsidR="002F605D" w:rsidRDefault="002F605D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Ex: - ‘DD-MON-YY/YYYY HH: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MI:SS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:MS’</w:t>
      </w:r>
    </w:p>
    <w:p w14:paraId="48464F54" w14:textId="0C1450BD" w:rsidR="002F605D" w:rsidRDefault="00D226E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’01-JAN-25/2025 00:00:00:00’</w:t>
      </w:r>
    </w:p>
    <w:p w14:paraId="3A339626" w14:textId="4E71DBAF" w:rsidR="00D226E0" w:rsidRDefault="00D226E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168B">
        <w:rPr>
          <w:rFonts w:ascii="Times New Roman" w:hAnsi="Times New Roman" w:cs="Times New Roman"/>
          <w:sz w:val="28"/>
          <w:szCs w:val="28"/>
          <w:lang w:val="en-US"/>
        </w:rPr>
        <w:t xml:space="preserve">   1</w:t>
      </w:r>
      <w:r w:rsidR="00F3168B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="00F3168B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="00F3168B">
        <w:rPr>
          <w:rFonts w:ascii="Times New Roman" w:hAnsi="Times New Roman" w:cs="Times New Roman"/>
          <w:sz w:val="28"/>
          <w:szCs w:val="28"/>
          <w:lang w:val="en-US"/>
        </w:rPr>
        <w:tab/>
        <w:t>1    1   1   4</w:t>
      </w:r>
      <w:r w:rsidR="00F316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168B" w:rsidRPr="00F3168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55A5A">
        <w:rPr>
          <w:rFonts w:ascii="Times New Roman" w:hAnsi="Times New Roman" w:cs="Times New Roman"/>
          <w:sz w:val="28"/>
          <w:szCs w:val="28"/>
          <w:lang w:val="en-US"/>
        </w:rPr>
        <w:t>11 bytes</w:t>
      </w:r>
    </w:p>
    <w:p w14:paraId="5117A3F6" w14:textId="02DD91B3" w:rsidR="00E55A5A" w:rsidRDefault="00E55A5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Raw and Long Raw Datatypes: -</w:t>
      </w:r>
    </w:p>
    <w:p w14:paraId="56AEFB13" w14:textId="38FD4F8C" w:rsidR="00E55A5A" w:rsidRDefault="00E55A5A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These datatypes are used </w:t>
      </w:r>
      <w:r w:rsidR="00B04D99">
        <w:rPr>
          <w:rFonts w:ascii="Times New Roman" w:hAnsi="Times New Roman" w:cs="Times New Roman"/>
          <w:sz w:val="28"/>
          <w:szCs w:val="28"/>
          <w:lang w:val="en-US"/>
        </w:rPr>
        <w:t>for storing image file/audio file/video files in the form of 01010101010 binary format.</w:t>
      </w:r>
    </w:p>
    <w:p w14:paraId="308F9F26" w14:textId="372E7B8E" w:rsidR="00B04D99" w:rsidRDefault="00B04D99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51925">
        <w:rPr>
          <w:rFonts w:ascii="Times New Roman" w:hAnsi="Times New Roman" w:cs="Times New Roman"/>
          <w:sz w:val="28"/>
          <w:szCs w:val="28"/>
          <w:lang w:val="en-US"/>
        </w:rPr>
        <w:tab/>
        <w:t>&gt;</w:t>
      </w:r>
      <w:proofErr w:type="gramStart"/>
      <w:r w:rsidR="00851925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85192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51925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gramEnd"/>
      <w:r w:rsidR="00851925">
        <w:rPr>
          <w:rFonts w:ascii="Times New Roman" w:hAnsi="Times New Roman" w:cs="Times New Roman"/>
          <w:sz w:val="28"/>
          <w:szCs w:val="28"/>
          <w:lang w:val="en-US"/>
        </w:rPr>
        <w:t xml:space="preserve"> Static datatype </w:t>
      </w:r>
      <w:r w:rsidR="0085192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51925">
        <w:rPr>
          <w:rFonts w:ascii="Times New Roman" w:hAnsi="Times New Roman" w:cs="Times New Roman"/>
          <w:sz w:val="28"/>
          <w:szCs w:val="28"/>
          <w:lang w:val="en-US"/>
        </w:rPr>
        <w:tab/>
        <w:t>- 2000 bytes</w:t>
      </w:r>
    </w:p>
    <w:p w14:paraId="72042844" w14:textId="14B781F9" w:rsidR="00851925" w:rsidRDefault="00851925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&gt;Long Raw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Dynamic datatype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- 2gb</w:t>
      </w:r>
    </w:p>
    <w:p w14:paraId="6807AC82" w14:textId="1169FA6B" w:rsidR="00851925" w:rsidRDefault="00F170F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LOB datatype: -</w:t>
      </w:r>
    </w:p>
    <w:p w14:paraId="26E0CD86" w14:textId="0F9CA474" w:rsidR="00F170F1" w:rsidRDefault="00F170F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LOB stands for </w:t>
      </w:r>
      <w:r w:rsidR="008B2BE8">
        <w:rPr>
          <w:rFonts w:ascii="Times New Roman" w:hAnsi="Times New Roman" w:cs="Times New Roman"/>
          <w:sz w:val="28"/>
          <w:szCs w:val="28"/>
          <w:lang w:val="en-US"/>
        </w:rPr>
        <w:t>large objects datatype</w:t>
      </w:r>
    </w:p>
    <w:p w14:paraId="2EE20857" w14:textId="10CEF3CB" w:rsidR="008B2BE8" w:rsidRDefault="008B2BE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BLOB</w:t>
      </w:r>
    </w:p>
    <w:p w14:paraId="29180C10" w14:textId="6D70AFF0" w:rsidR="008B2BE8" w:rsidRDefault="008B2BE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CLOB</w:t>
      </w:r>
    </w:p>
    <w:p w14:paraId="6DFD09F0" w14:textId="49D90C77" w:rsidR="008B2BE8" w:rsidRDefault="008B2BE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iii. NCLOB</w:t>
      </w:r>
    </w:p>
    <w:p w14:paraId="30D73ED1" w14:textId="45894B6B" w:rsidR="008B2BE8" w:rsidRDefault="008B2BE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BLOB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2DF1A0B3" w14:textId="5FB6AF5A" w:rsidR="008B2BE8" w:rsidRDefault="008B2BE8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40B2">
        <w:rPr>
          <w:rFonts w:ascii="Times New Roman" w:hAnsi="Times New Roman" w:cs="Times New Roman"/>
          <w:sz w:val="28"/>
          <w:szCs w:val="28"/>
          <w:lang w:val="en-US"/>
        </w:rPr>
        <w:t>-&gt; It stands for binary large object.</w:t>
      </w:r>
    </w:p>
    <w:p w14:paraId="74AB6C55" w14:textId="165B916B" w:rsidR="00C040B2" w:rsidRDefault="00C040B2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will store image/audio/video files in the form of </w:t>
      </w:r>
      <w:r w:rsidR="00486D0B">
        <w:rPr>
          <w:rFonts w:ascii="Times New Roman" w:hAnsi="Times New Roman" w:cs="Times New Roman"/>
          <w:sz w:val="28"/>
          <w:szCs w:val="28"/>
          <w:lang w:val="en-US"/>
        </w:rPr>
        <w:t>010101010001 binary format.</w:t>
      </w:r>
    </w:p>
    <w:p w14:paraId="132D016D" w14:textId="3CD3A99E" w:rsidR="00486D0B" w:rsidRDefault="00486D0B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is dynamic datatype.</w:t>
      </w:r>
    </w:p>
    <w:p w14:paraId="7ED5A34A" w14:textId="424438D6" w:rsidR="00486D0B" w:rsidRDefault="00486D0B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 maximum size is </w:t>
      </w:r>
      <w:r w:rsidR="00EC1850">
        <w:rPr>
          <w:rFonts w:ascii="Times New Roman" w:hAnsi="Times New Roman" w:cs="Times New Roman"/>
          <w:sz w:val="28"/>
          <w:szCs w:val="28"/>
          <w:lang w:val="en-US"/>
        </w:rPr>
        <w:t>4gb.</w:t>
      </w:r>
    </w:p>
    <w:p w14:paraId="5F80C031" w14:textId="77777777" w:rsidR="00EC1850" w:rsidRDefault="00EC185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9AFB31" w14:textId="460C435A" w:rsidR="00EC1850" w:rsidRDefault="00EC185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ii.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CLOB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3AE09C4" w14:textId="77777777" w:rsidR="00EC1850" w:rsidRDefault="00EC185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stands for Character Large Object.</w:t>
      </w:r>
    </w:p>
    <w:p w14:paraId="6CF90054" w14:textId="77777777" w:rsidR="00EC1850" w:rsidRDefault="00EC185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will store non-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characters in the form of 1 char = 1 byte</w:t>
      </w:r>
    </w:p>
    <w:p w14:paraId="6EDC7C19" w14:textId="77777777" w:rsidR="00FB3211" w:rsidRDefault="00EC1850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is a dynamic </w:t>
      </w:r>
      <w:r w:rsidR="00FB3211">
        <w:rPr>
          <w:rFonts w:ascii="Times New Roman" w:hAnsi="Times New Roman" w:cs="Times New Roman"/>
          <w:sz w:val="28"/>
          <w:szCs w:val="28"/>
          <w:lang w:val="en-US"/>
        </w:rPr>
        <w:t>datatype.</w:t>
      </w:r>
    </w:p>
    <w:p w14:paraId="75E5AF6E" w14:textId="77777777" w:rsidR="00CD6117" w:rsidRDefault="00FB3211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 maximum size is 4gb.</w:t>
      </w:r>
    </w:p>
    <w:p w14:paraId="629030A9" w14:textId="77777777" w:rsidR="00EB616F" w:rsidRDefault="00CD611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iii.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616F">
        <w:rPr>
          <w:rFonts w:ascii="Times New Roman" w:hAnsi="Times New Roman" w:cs="Times New Roman"/>
          <w:sz w:val="28"/>
          <w:szCs w:val="28"/>
          <w:lang w:val="en-US"/>
        </w:rPr>
        <w:t>CLOB :</w:t>
      </w:r>
      <w:proofErr w:type="gramEnd"/>
      <w:r w:rsidR="00EB616F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7FE2FE3A" w14:textId="77777777" w:rsidR="000666D4" w:rsidRDefault="00EB616F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stands for National Character Large </w:t>
      </w:r>
      <w:r w:rsidR="000666D4">
        <w:rPr>
          <w:rFonts w:ascii="Times New Roman" w:hAnsi="Times New Roman" w:cs="Times New Roman"/>
          <w:sz w:val="28"/>
          <w:szCs w:val="28"/>
          <w:lang w:val="en-US"/>
        </w:rPr>
        <w:t>Object.</w:t>
      </w:r>
    </w:p>
    <w:p w14:paraId="29857993" w14:textId="77777777" w:rsidR="00D7725F" w:rsidRDefault="000666D4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will store Unicode characters in the form of</w:t>
      </w:r>
      <w:r w:rsidR="00D7725F">
        <w:rPr>
          <w:rFonts w:ascii="Times New Roman" w:hAnsi="Times New Roman" w:cs="Times New Roman"/>
          <w:sz w:val="28"/>
          <w:szCs w:val="28"/>
          <w:lang w:val="en-US"/>
        </w:rPr>
        <w:t xml:space="preserve"> 1 char = 1 byte.</w:t>
      </w:r>
    </w:p>
    <w:p w14:paraId="16787B2C" w14:textId="77777777" w:rsidR="000D07E7" w:rsidRDefault="00D7725F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is a dynamic </w:t>
      </w:r>
      <w:r w:rsidR="000D07E7">
        <w:rPr>
          <w:rFonts w:ascii="Times New Roman" w:hAnsi="Times New Roman" w:cs="Times New Roman"/>
          <w:sz w:val="28"/>
          <w:szCs w:val="28"/>
          <w:lang w:val="en-US"/>
        </w:rPr>
        <w:t>datatype.</w:t>
      </w:r>
    </w:p>
    <w:p w14:paraId="1F8261A9" w14:textId="77777777" w:rsidR="00F162AB" w:rsidRDefault="000D07E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-&gt;The maximum size </w:t>
      </w:r>
      <w:r w:rsidR="00F162AB">
        <w:rPr>
          <w:rFonts w:ascii="Times New Roman" w:hAnsi="Times New Roman" w:cs="Times New Roman"/>
          <w:sz w:val="28"/>
          <w:szCs w:val="28"/>
          <w:lang w:val="en-US"/>
        </w:rPr>
        <w:t>is 4gb.</w:t>
      </w:r>
    </w:p>
    <w:p w14:paraId="41EC68F8" w14:textId="493F6382" w:rsidR="00F162AB" w:rsidRDefault="00F162AB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162AB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Non-Unicode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Characters:-</w:t>
      </w:r>
      <w:proofErr w:type="gramEnd"/>
    </w:p>
    <w:p w14:paraId="02AA5178" w14:textId="213B20BC" w:rsidR="00EC1850" w:rsidRDefault="00D75F62" w:rsidP="00D75F6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(size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>2000 bytes</w:t>
      </w:r>
    </w:p>
    <w:p w14:paraId="7DBC7616" w14:textId="2EEAEA55" w:rsidR="00FB35A3" w:rsidRDefault="00FB35A3" w:rsidP="00D75F6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 (size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>4000 bytes</w:t>
      </w:r>
    </w:p>
    <w:p w14:paraId="18875811" w14:textId="506DC5AB" w:rsidR="00FB35A3" w:rsidRDefault="00FB35A3" w:rsidP="00D75F6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1C1D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="00D71C1D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493C58AB" w14:textId="5336438D" w:rsidR="00D71C1D" w:rsidRDefault="00D71C1D" w:rsidP="00D71C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63760496" w14:textId="1BBD813E" w:rsidR="00D71C1D" w:rsidRDefault="00D71C1D" w:rsidP="00D71C1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71C1D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E7654A">
        <w:rPr>
          <w:rFonts w:ascii="Times New Roman" w:hAnsi="Times New Roman" w:cs="Times New Roman"/>
          <w:sz w:val="28"/>
          <w:szCs w:val="28"/>
          <w:lang w:val="en-US"/>
        </w:rPr>
        <w:t xml:space="preserve">Unicode </w:t>
      </w:r>
      <w:proofErr w:type="gramStart"/>
      <w:r w:rsidR="00E7654A">
        <w:rPr>
          <w:rFonts w:ascii="Times New Roman" w:hAnsi="Times New Roman" w:cs="Times New Roman"/>
          <w:sz w:val="28"/>
          <w:szCs w:val="28"/>
          <w:lang w:val="en-US"/>
        </w:rPr>
        <w:t>Characters:-</w:t>
      </w:r>
      <w:proofErr w:type="gramEnd"/>
    </w:p>
    <w:p w14:paraId="29996910" w14:textId="2BF16C49" w:rsidR="00E7654A" w:rsidRDefault="00E7654A" w:rsidP="00E765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(size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B72D4">
        <w:rPr>
          <w:rFonts w:ascii="Times New Roman" w:hAnsi="Times New Roman" w:cs="Times New Roman"/>
          <w:sz w:val="28"/>
          <w:szCs w:val="28"/>
          <w:lang w:val="en-US"/>
        </w:rPr>
        <w:t>2000 bytes</w:t>
      </w:r>
    </w:p>
    <w:p w14:paraId="473C4030" w14:textId="09A5E7D6" w:rsidR="004B72D4" w:rsidRDefault="004B72D4" w:rsidP="00E765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(size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>4000 bytes</w:t>
      </w:r>
    </w:p>
    <w:p w14:paraId="0A806232" w14:textId="4493568B" w:rsidR="004B72D4" w:rsidRDefault="001369E4" w:rsidP="00E765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3DD7F69B" w14:textId="73C1D5A4" w:rsidR="001369E4" w:rsidRDefault="001369E4" w:rsidP="00E7654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NCLOB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3DF4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="00AE3DF4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730EDA18" w14:textId="15B1594A" w:rsidR="00AE3DF4" w:rsidRDefault="00AE3DF4" w:rsidP="00AE3DF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E3DF4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3876E0">
        <w:rPr>
          <w:rFonts w:ascii="Times New Roman" w:hAnsi="Times New Roman" w:cs="Times New Roman"/>
          <w:sz w:val="28"/>
          <w:szCs w:val="28"/>
          <w:lang w:val="en-US"/>
        </w:rPr>
        <w:t xml:space="preserve">Binary </w:t>
      </w:r>
      <w:proofErr w:type="gramStart"/>
      <w:r w:rsidR="003876E0">
        <w:rPr>
          <w:rFonts w:ascii="Times New Roman" w:hAnsi="Times New Roman" w:cs="Times New Roman"/>
          <w:sz w:val="28"/>
          <w:szCs w:val="28"/>
          <w:lang w:val="en-US"/>
        </w:rPr>
        <w:t>data:-</w:t>
      </w:r>
      <w:proofErr w:type="gramEnd"/>
    </w:p>
    <w:p w14:paraId="5B32C120" w14:textId="08D7585C" w:rsidR="003876E0" w:rsidRDefault="003876E0" w:rsidP="003876E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2000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bytes</w:t>
      </w:r>
    </w:p>
    <w:p w14:paraId="7A30AB78" w14:textId="050A549E" w:rsidR="003876E0" w:rsidRDefault="003876E0" w:rsidP="003876E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>2gb</w:t>
      </w:r>
    </w:p>
    <w:p w14:paraId="2026C724" w14:textId="4861D4CA" w:rsidR="003876E0" w:rsidRDefault="0002248B" w:rsidP="003876E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1B8A696C" w14:textId="7C49C9DF" w:rsidR="0002248B" w:rsidRDefault="007E03FB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How to create a new table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oracle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65B1B985" w14:textId="1AB0C353" w:rsidR="007E03FB" w:rsidRDefault="007E03FB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Syntax:-</w:t>
      </w:r>
      <w:proofErr w:type="gramEnd"/>
    </w:p>
    <w:p w14:paraId="1F726D16" w14:textId="7DA423BF" w:rsidR="007E03FB" w:rsidRDefault="007E03FB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0315">
        <w:rPr>
          <w:rFonts w:ascii="Times New Roman" w:hAnsi="Times New Roman" w:cs="Times New Roman"/>
          <w:sz w:val="28"/>
          <w:szCs w:val="28"/>
          <w:lang w:val="en-US"/>
        </w:rPr>
        <w:tab/>
        <w:t>Create table &lt;table name</w:t>
      </w:r>
      <w:proofErr w:type="gramStart"/>
      <w:r w:rsidR="00710315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="00710315">
        <w:rPr>
          <w:rFonts w:ascii="Times New Roman" w:hAnsi="Times New Roman" w:cs="Times New Roman"/>
          <w:sz w:val="28"/>
          <w:szCs w:val="28"/>
          <w:lang w:val="en-US"/>
        </w:rPr>
        <w:t>&lt;column name1&gt;&lt;datatype&gt;[size],&lt;column name</w:t>
      </w:r>
      <w:r w:rsidR="0002291E">
        <w:rPr>
          <w:rFonts w:ascii="Times New Roman" w:hAnsi="Times New Roman" w:cs="Times New Roman"/>
          <w:sz w:val="28"/>
          <w:szCs w:val="28"/>
          <w:lang w:val="en-US"/>
        </w:rPr>
        <w:t>2&gt;&lt;datatype&gt;[size],…);</w:t>
      </w:r>
    </w:p>
    <w:p w14:paraId="156AC970" w14:textId="501B523E" w:rsidR="0002291E" w:rsidRDefault="0002291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Ex:-</w:t>
      </w:r>
      <w:proofErr w:type="gramEnd"/>
    </w:p>
    <w:p w14:paraId="7AB4B4DE" w14:textId="761AC77E" w:rsidR="0002291E" w:rsidRDefault="0002291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SQL&gt;CONN</w:t>
      </w:r>
    </w:p>
    <w:p w14:paraId="26ABCC32" w14:textId="01EE6CD5" w:rsidR="0002291E" w:rsidRDefault="0002291E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8066A">
        <w:rPr>
          <w:rFonts w:ascii="Times New Roman" w:hAnsi="Times New Roman" w:cs="Times New Roman"/>
          <w:sz w:val="28"/>
          <w:szCs w:val="28"/>
          <w:lang w:val="en-US"/>
        </w:rPr>
        <w:t>-name</w:t>
      </w:r>
      <w:proofErr w:type="gramEnd"/>
      <w:r w:rsidR="0078066A">
        <w:rPr>
          <w:rFonts w:ascii="Times New Roman" w:hAnsi="Times New Roman" w:cs="Times New Roman"/>
          <w:sz w:val="28"/>
          <w:szCs w:val="28"/>
          <w:lang w:val="en-US"/>
        </w:rPr>
        <w:t>: MYDB9AM/MYDB9AM</w:t>
      </w:r>
    </w:p>
    <w:p w14:paraId="358F8EB6" w14:textId="41A115C6" w:rsidR="0078066A" w:rsidRDefault="0078066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Connected</w:t>
      </w:r>
    </w:p>
    <w:p w14:paraId="6597DBCB" w14:textId="21881001" w:rsidR="0078066A" w:rsidRDefault="0078066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CREATE </w:t>
      </w:r>
      <w:r w:rsidR="0065567E">
        <w:rPr>
          <w:rFonts w:ascii="Times New Roman" w:hAnsi="Times New Roman" w:cs="Times New Roman"/>
          <w:sz w:val="28"/>
          <w:szCs w:val="28"/>
          <w:lang w:val="en-US"/>
        </w:rPr>
        <w:t xml:space="preserve">TABLE </w:t>
      </w:r>
      <w:proofErr w:type="gramStart"/>
      <w:r w:rsidR="0065567E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="0065567E">
        <w:rPr>
          <w:rFonts w:ascii="Times New Roman" w:hAnsi="Times New Roman" w:cs="Times New Roman"/>
          <w:sz w:val="28"/>
          <w:szCs w:val="28"/>
          <w:lang w:val="en-US"/>
        </w:rPr>
        <w:t>STID NUMBER(4),SNAME CHAR(8),SFEE(</w:t>
      </w:r>
      <w:r w:rsidR="008C53C8">
        <w:rPr>
          <w:rFonts w:ascii="Times New Roman" w:hAnsi="Times New Roman" w:cs="Times New Roman"/>
          <w:sz w:val="28"/>
          <w:szCs w:val="28"/>
          <w:lang w:val="en-US"/>
        </w:rPr>
        <w:t>8,2));</w:t>
      </w:r>
    </w:p>
    <w:p w14:paraId="0EC0CE22" w14:textId="0ED38574" w:rsidR="008C53C8" w:rsidRDefault="008C53C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Table created.</w:t>
      </w:r>
    </w:p>
    <w:p w14:paraId="7B993805" w14:textId="77777777" w:rsidR="00897E10" w:rsidRDefault="00897E10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8D456C" w14:textId="77777777" w:rsidR="00897E10" w:rsidRDefault="00897E10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3B0FA7" w14:textId="40071A6B" w:rsidR="008C53C8" w:rsidRDefault="008C53C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* H</w:t>
      </w:r>
      <w:r w:rsidR="00263E98">
        <w:rPr>
          <w:rFonts w:ascii="Times New Roman" w:hAnsi="Times New Roman" w:cs="Times New Roman"/>
          <w:sz w:val="28"/>
          <w:szCs w:val="28"/>
          <w:lang w:val="en-US"/>
        </w:rPr>
        <w:t>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view the structure of a table in </w:t>
      </w:r>
      <w:proofErr w:type="gramStart"/>
      <w:r w:rsidR="00263E98">
        <w:rPr>
          <w:rFonts w:ascii="Times New Roman" w:hAnsi="Times New Roman" w:cs="Times New Roman"/>
          <w:sz w:val="28"/>
          <w:szCs w:val="28"/>
          <w:lang w:val="en-US"/>
        </w:rPr>
        <w:t>oracle:-</w:t>
      </w:r>
      <w:proofErr w:type="gramEnd"/>
    </w:p>
    <w:p w14:paraId="28430769" w14:textId="4DEAD3CC" w:rsidR="00263E98" w:rsidRDefault="00897E10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Syntax:-</w:t>
      </w:r>
      <w:proofErr w:type="gramEnd"/>
    </w:p>
    <w:p w14:paraId="01040C3B" w14:textId="1C4FA5E8" w:rsidR="00897E10" w:rsidRDefault="00897E10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Desc &lt;table name&gt;</w:t>
      </w:r>
      <w:r w:rsidR="004B6323">
        <w:rPr>
          <w:rFonts w:ascii="Times New Roman" w:hAnsi="Times New Roman" w:cs="Times New Roman"/>
          <w:sz w:val="28"/>
          <w:szCs w:val="28"/>
          <w:lang w:val="en-US"/>
        </w:rPr>
        <w:t>; (describe command)</w:t>
      </w:r>
    </w:p>
    <w:p w14:paraId="2E14967B" w14:textId="26D6DC88" w:rsidR="004B6323" w:rsidRDefault="004B6323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Ex:-</w:t>
      </w:r>
      <w:proofErr w:type="gramEnd"/>
    </w:p>
    <w:p w14:paraId="27A7B1F5" w14:textId="740A00BC" w:rsidR="004B6323" w:rsidRDefault="004B6323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DESC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STUDENT;</w:t>
      </w:r>
      <w:proofErr w:type="gramEnd"/>
    </w:p>
    <w:p w14:paraId="12C7A437" w14:textId="1C37E11B" w:rsidR="004B6323" w:rsidRDefault="004B6323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F55C06">
        <w:rPr>
          <w:rFonts w:ascii="Times New Roman" w:hAnsi="Times New Roman" w:cs="Times New Roman"/>
          <w:sz w:val="28"/>
          <w:szCs w:val="28"/>
          <w:lang w:val="en-US"/>
        </w:rPr>
        <w:t xml:space="preserve">How to view list of table in oracle </w:t>
      </w:r>
      <w:proofErr w:type="gramStart"/>
      <w:r w:rsidR="00F55C06">
        <w:rPr>
          <w:rFonts w:ascii="Times New Roman" w:hAnsi="Times New Roman" w:cs="Times New Roman"/>
          <w:sz w:val="28"/>
          <w:szCs w:val="28"/>
          <w:lang w:val="en-US"/>
        </w:rPr>
        <w:t>window:-</w:t>
      </w:r>
      <w:proofErr w:type="gramEnd"/>
    </w:p>
    <w:p w14:paraId="380785B7" w14:textId="38562C17" w:rsidR="00F55C06" w:rsidRDefault="00F55C06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Syntax:-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B174BC" w14:textId="480A9B52" w:rsidR="00F55C06" w:rsidRDefault="00F55C06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 * from tab; (TAB is pre-defined table)</w:t>
      </w:r>
    </w:p>
    <w:p w14:paraId="374FA6C4" w14:textId="77FF1650" w:rsidR="00F55C06" w:rsidRDefault="0020019D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Ex:-</w:t>
      </w:r>
      <w:proofErr w:type="gramEnd"/>
    </w:p>
    <w:p w14:paraId="1D3691C4" w14:textId="2ADC4D23" w:rsidR="0020019D" w:rsidRDefault="0020019D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SELECT * FROM </w:t>
      </w:r>
      <w:proofErr w:type="gramStart"/>
      <w:r w:rsidR="008D3A14">
        <w:rPr>
          <w:rFonts w:ascii="Times New Roman" w:hAnsi="Times New Roman" w:cs="Times New Roman"/>
          <w:sz w:val="28"/>
          <w:szCs w:val="28"/>
          <w:lang w:val="en-US"/>
        </w:rPr>
        <w:t>TAB;</w:t>
      </w:r>
      <w:proofErr w:type="gramEnd"/>
    </w:p>
    <w:p w14:paraId="7DC2511F" w14:textId="3B46E711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ALTER:</w:t>
      </w:r>
    </w:p>
    <w:p w14:paraId="75BAAFB7" w14:textId="76F7D504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is used to modify/change the structure of a table.</w:t>
      </w:r>
    </w:p>
    <w:p w14:paraId="402DCA92" w14:textId="2BD6F518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There are four sub-commands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7B7475" w14:textId="4B46BF7B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ALTER-MODIFY</w:t>
      </w:r>
    </w:p>
    <w:p w14:paraId="6EC31C1C" w14:textId="782F9940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ii. ALTER-ADD</w:t>
      </w:r>
    </w:p>
    <w:p w14:paraId="712BBCB0" w14:textId="28F2EB0E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iii. ALTER-RENAME</w:t>
      </w:r>
    </w:p>
    <w:p w14:paraId="7773C8EB" w14:textId="1E065F76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iv. ALTER-DROP</w:t>
      </w:r>
    </w:p>
    <w:p w14:paraId="1FE751BD" w14:textId="1D0624C9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ALTER-MODIFY:</w:t>
      </w:r>
    </w:p>
    <w:p w14:paraId="07E95224" w14:textId="798EDA21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To change datatype from one datatype to another datatype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 also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size of the datatype of a specific datatype.</w:t>
      </w:r>
    </w:p>
    <w:p w14:paraId="267296A3" w14:textId="3AC093C1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Syntax:-</w:t>
      </w:r>
      <w:proofErr w:type="gramEnd"/>
    </w:p>
    <w:p w14:paraId="275EFDED" w14:textId="0FC9E91E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ALTER TABLE&lt;TABLE NAME&gt;MODIFY&lt;COLUMN NAME&gt;&lt;NEW DATATYPE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NEW SIZE];</w:t>
      </w:r>
    </w:p>
    <w:p w14:paraId="4E83AAD1" w14:textId="21001250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01DC4E72" w14:textId="01064826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ALTER TABLE STUDENT MODIFY SNAME VARCHAR2(20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2C14D03" w14:textId="766750CB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 ALTER-ADD:</w:t>
      </w:r>
    </w:p>
    <w:p w14:paraId="54EDBA4D" w14:textId="151C8F83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-&gt;To add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column to an existing table</w:t>
      </w:r>
    </w:p>
    <w:p w14:paraId="1B3AD38F" w14:textId="6EC6EF04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19386B68" w14:textId="258DC2B0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ALTER TABLE &lt;TABLE NAME&gt;ADD NEW&lt;NEW COLUMN NAME&gt;&lt;DATATYPE&gt;[SIZE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29FDD248" w14:textId="446514C1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8FC66FF" w14:textId="0EF3C8B9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ALTER TABLE STUDENT ADD SADDRESS VARCHAR2(50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C160AE7" w14:textId="59683823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iii. ALTER-RENAME:</w:t>
      </w:r>
    </w:p>
    <w:p w14:paraId="0F002BC6" w14:textId="073C0939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rename a column name in the table.</w:t>
      </w:r>
    </w:p>
    <w:p w14:paraId="4FDBBE5A" w14:textId="1A71CBA5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76F58D59" w14:textId="5C3BBC55" w:rsidR="004F49EA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ALTER </w:t>
      </w:r>
      <w:r w:rsidR="004F49EA">
        <w:rPr>
          <w:rFonts w:ascii="Times New Roman" w:hAnsi="Times New Roman" w:cs="Times New Roman"/>
          <w:sz w:val="28"/>
          <w:szCs w:val="28"/>
          <w:lang w:val="en-US"/>
        </w:rPr>
        <w:t>TABLE&lt;TABLE NAME&gt;RENAME COLUMN&lt;OLD COLUMN NAME&gt;TO&lt;NEW COLUMN NAME</w:t>
      </w:r>
      <w:proofErr w:type="gramStart"/>
      <w:r w:rsidR="004F49EA">
        <w:rPr>
          <w:rFonts w:ascii="Times New Roman" w:hAnsi="Times New Roman" w:cs="Times New Roman"/>
          <w:sz w:val="28"/>
          <w:szCs w:val="28"/>
          <w:lang w:val="en-US"/>
        </w:rPr>
        <w:t>&gt;;</w:t>
      </w:r>
      <w:proofErr w:type="gramEnd"/>
    </w:p>
    <w:p w14:paraId="0CC2EC78" w14:textId="14446E59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Ex:</w:t>
      </w:r>
    </w:p>
    <w:p w14:paraId="51DBFA63" w14:textId="6B612073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ALTER TABLE STUDENT RENAME COLUMN SNAME TO STUDENT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NAMES;</w:t>
      </w:r>
      <w:proofErr w:type="gramEnd"/>
    </w:p>
    <w:p w14:paraId="55E61D19" w14:textId="439F8691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iv. ALTER-DROP:</w:t>
      </w:r>
    </w:p>
    <w:p w14:paraId="6F2D26C3" w14:textId="76F080F6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drop/delete a column from an existing table.</w:t>
      </w:r>
    </w:p>
    <w:p w14:paraId="50C7C560" w14:textId="65322BFA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0B07CEB0" w14:textId="05F16EE2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ALTER TABLE&lt;TABLE NAME&gt;DROP COLUMN&lt;COLUMN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&gt;;</w:t>
      </w:r>
      <w:proofErr w:type="gramEnd"/>
    </w:p>
    <w:p w14:paraId="5DCF3C27" w14:textId="66363AB5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79437E06" w14:textId="6EBBEB07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ALTER TABLE STUDENT DROP COLUMN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SFEE;</w:t>
      </w:r>
      <w:proofErr w:type="gramEnd"/>
    </w:p>
    <w:p w14:paraId="06F16AAF" w14:textId="03E17AE4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RENAME:</w:t>
      </w:r>
    </w:p>
    <w:p w14:paraId="788CF93F" w14:textId="0D1BA8CD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-&gt;To change a table name.</w:t>
      </w:r>
    </w:p>
    <w:p w14:paraId="7C5B2322" w14:textId="36BD9EDD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28F91957" w14:textId="512BBEF2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RENAME&lt;OLD TABLE NAME&gt;TO&lt;NEW TABLE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&gt;;</w:t>
      </w:r>
      <w:proofErr w:type="gramEnd"/>
    </w:p>
    <w:p w14:paraId="12153073" w14:textId="7BC13B63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DB05A93" w14:textId="19D9C594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RENAME STUDENT TO STUDENT_</w:t>
      </w:r>
      <w:proofErr w:type="gramStart"/>
      <w:r w:rsidR="00E16E6E">
        <w:rPr>
          <w:rFonts w:ascii="Times New Roman" w:hAnsi="Times New Roman" w:cs="Times New Roman"/>
          <w:sz w:val="28"/>
          <w:szCs w:val="28"/>
          <w:lang w:val="en-US"/>
        </w:rPr>
        <w:t>DETAILS;</w:t>
      </w:r>
      <w:proofErr w:type="gramEnd"/>
    </w:p>
    <w:p w14:paraId="5EF0196A" w14:textId="5A3A4091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RENAME STUDENT_DETAILS TO </w:t>
      </w:r>
      <w:proofErr w:type="gramStart"/>
      <w:r w:rsidR="00E16E6E">
        <w:rPr>
          <w:rFonts w:ascii="Times New Roman" w:hAnsi="Times New Roman" w:cs="Times New Roman"/>
          <w:sz w:val="28"/>
          <w:szCs w:val="28"/>
          <w:lang w:val="en-US"/>
        </w:rPr>
        <w:t>STUDENT;</w:t>
      </w:r>
      <w:proofErr w:type="gramEnd"/>
    </w:p>
    <w:p w14:paraId="41B7D3BF" w14:textId="68D0EFF5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TRUNCATE:</w:t>
      </w:r>
    </w:p>
    <w:p w14:paraId="35DC1DD4" w14:textId="5A74ACA4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-&gt;Deleting all rows but not columns of table.</w:t>
      </w:r>
    </w:p>
    <w:p w14:paraId="02973E41" w14:textId="43368A02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-&gt;We cannot delete a specific row from a table by using TRUNCATE because it does not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allow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“WHERE” clause condition.</w:t>
      </w:r>
    </w:p>
    <w:p w14:paraId="36DF5063" w14:textId="3AFA6AE0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-&gt;Deleting all rows from a table permanently</w:t>
      </w:r>
    </w:p>
    <w:p w14:paraId="21FE3C50" w14:textId="4D04E2F7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0699CD8D" w14:textId="2772724F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TRUNCATE TABLE&lt;TABLE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&gt;;</w:t>
      </w:r>
      <w:proofErr w:type="gramEnd"/>
    </w:p>
    <w:p w14:paraId="21F9F4E9" w14:textId="6A783969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18EF4063" w14:textId="4FF5991E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TRUNCATE TABLE STUDENT WHERE STID=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1001; --</w:t>
      </w:r>
      <w:r>
        <w:rPr>
          <w:rFonts w:ascii="Times New Roman" w:hAnsi="Times New Roman" w:cs="Times New Roman"/>
          <w:sz w:val="28"/>
          <w:szCs w:val="28"/>
          <w:lang w:val="en-US"/>
        </w:rPr>
        <w:t>NOT ALLOWED.</w:t>
      </w:r>
    </w:p>
    <w:p w14:paraId="33AB0D13" w14:textId="6147824B" w:rsidR="004F49EA" w:rsidRDefault="004F49EA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TRUNCATE TABLE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STUDENT; --</w:t>
      </w:r>
      <w:r>
        <w:rPr>
          <w:rFonts w:ascii="Times New Roman" w:hAnsi="Times New Roman" w:cs="Times New Roman"/>
          <w:sz w:val="28"/>
          <w:szCs w:val="28"/>
          <w:lang w:val="en-US"/>
        </w:rPr>
        <w:t>ALLOWED.</w:t>
      </w:r>
    </w:p>
    <w:p w14:paraId="16FB7A52" w14:textId="37D09CB0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DROP:</w:t>
      </w:r>
    </w:p>
    <w:p w14:paraId="025E716C" w14:textId="6CDAE530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To drop the entire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table. (</w:t>
      </w:r>
      <w:r>
        <w:rPr>
          <w:rFonts w:ascii="Times New Roman" w:hAnsi="Times New Roman" w:cs="Times New Roman"/>
          <w:sz w:val="28"/>
          <w:szCs w:val="28"/>
          <w:lang w:val="en-US"/>
        </w:rPr>
        <w:t>i.e., collection of rows &amp; columns)</w:t>
      </w:r>
    </w:p>
    <w:p w14:paraId="2C7D589E" w14:textId="2969CA87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32E992F3" w14:textId="0D0F1F9D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DROP TABLE&lt;TABLE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&gt;;</w:t>
      </w:r>
      <w:proofErr w:type="gramEnd"/>
    </w:p>
    <w:p w14:paraId="2422CBC9" w14:textId="18070A46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9A4DFF3" w14:textId="52DF4E03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DROP TABLE </w:t>
      </w:r>
      <w:proofErr w:type="gramStart"/>
      <w:r w:rsidR="00E16E6E">
        <w:rPr>
          <w:rFonts w:ascii="Times New Roman" w:hAnsi="Times New Roman" w:cs="Times New Roman"/>
          <w:sz w:val="28"/>
          <w:szCs w:val="28"/>
          <w:lang w:val="en-US"/>
        </w:rPr>
        <w:t>STUDENT;</w:t>
      </w:r>
      <w:proofErr w:type="gramEnd"/>
    </w:p>
    <w:p w14:paraId="66345EE7" w14:textId="317FAD15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Before oracle-10g enterprise edition once we drop a table from a database then it was permanently deleted. Whereas from oracle-10g enterprise once we drop a table from a database then it was temporarily deleted.</w:t>
      </w:r>
    </w:p>
    <w:p w14:paraId="7ED7F244" w14:textId="4CD0ED42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* New features in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the oracle</w:t>
      </w:r>
      <w:r>
        <w:rPr>
          <w:rFonts w:ascii="Times New Roman" w:hAnsi="Times New Roman" w:cs="Times New Roman"/>
          <w:sz w:val="28"/>
          <w:szCs w:val="28"/>
          <w:lang w:val="en-US"/>
        </w:rPr>
        <w:t>-10g enterprise edition:</w:t>
      </w:r>
    </w:p>
    <w:p w14:paraId="19B8CCF3" w14:textId="67868A0A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RECYCLEBIN</w:t>
      </w:r>
    </w:p>
    <w:p w14:paraId="23DBB973" w14:textId="5876DDB4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FLASHBACK</w:t>
      </w:r>
    </w:p>
    <w:p w14:paraId="7E5592D5" w14:textId="2F3DFE84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PURGE</w:t>
      </w:r>
    </w:p>
    <w:p w14:paraId="2B4C51DC" w14:textId="1F7BD21A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RECYCLEBIN:</w:t>
      </w:r>
    </w:p>
    <w:p w14:paraId="3B64973A" w14:textId="17E59A7E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It is a system defined table which is used to store the information about deleted tables from database.</w:t>
      </w:r>
    </w:p>
    <w:p w14:paraId="553A6AAA" w14:textId="534173EB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similar to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recyclebin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a computer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B2666E" w14:textId="2C26C8E3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*. How to view deleted tables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recyclebin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04B9CC0" w14:textId="1D9B9C6D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4CACA4A6" w14:textId="2C702402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OBJECT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NAME, ORIGINAL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_NAME FROM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RECYCLEBIN;</w:t>
      </w:r>
      <w:proofErr w:type="gramEnd"/>
    </w:p>
    <w:p w14:paraId="321AF9DF" w14:textId="41ECDD58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31D2">
        <w:rPr>
          <w:rFonts w:ascii="Times New Roman" w:hAnsi="Times New Roman" w:cs="Times New Roman"/>
          <w:sz w:val="28"/>
          <w:szCs w:val="28"/>
          <w:u w:val="single"/>
          <w:lang w:val="en-US"/>
        </w:rPr>
        <w:t>OBJECT_NAME</w:t>
      </w:r>
      <w:r w:rsidRPr="00F831D2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31D2">
        <w:rPr>
          <w:rFonts w:ascii="Times New Roman" w:hAnsi="Times New Roman" w:cs="Times New Roman"/>
          <w:sz w:val="28"/>
          <w:szCs w:val="28"/>
          <w:u w:val="single"/>
          <w:lang w:val="en-US"/>
        </w:rPr>
        <w:t>ORIGINAL_NAME</w:t>
      </w:r>
    </w:p>
    <w:p w14:paraId="6D763706" w14:textId="201AB70C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BIN$LMtpjn+7TWOIFBg2W+UBIQ==$O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STUDENT</w:t>
      </w:r>
    </w:p>
    <w:p w14:paraId="0CF27A55" w14:textId="1E4C0852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FLASHBACK:</w:t>
      </w:r>
    </w:p>
    <w:p w14:paraId="0FC88B8C" w14:textId="67A2F2FE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It is a DDL command which is used to restore a table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recyclebin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database.</w:t>
      </w:r>
    </w:p>
    <w:p w14:paraId="45AC8549" w14:textId="0EFC6A51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Syntax;</w:t>
      </w:r>
      <w:proofErr w:type="gramEnd"/>
    </w:p>
    <w:p w14:paraId="5A6CC4EE" w14:textId="0051A132" w:rsidR="00F831D2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FLASHBACK TABLE&lt;TABLE NAME&gt;TO BEFORE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DROP;</w:t>
      </w:r>
      <w:proofErr w:type="gramEnd"/>
    </w:p>
    <w:p w14:paraId="1595A5A8" w14:textId="58B4DF23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3406F8ED" w14:textId="297B9422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FLASHBACK TABLE STUDENT TO BEFORE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DROP;</w:t>
      </w:r>
      <w:proofErr w:type="gramEnd"/>
    </w:p>
    <w:p w14:paraId="52E79D75" w14:textId="4112BA75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PURGE:</w:t>
      </w:r>
    </w:p>
    <w:p w14:paraId="25E4261A" w14:textId="2DEE474A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-&gt;It is DDL command which is used to drop a table permanently.</w:t>
      </w:r>
    </w:p>
    <w:p w14:paraId="740F98F9" w14:textId="374B53B7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629E8198" w14:textId="05AF3473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DROP TABLE&lt;TABLE NAME&gt;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PURGE;</w:t>
      </w:r>
      <w:proofErr w:type="gramEnd"/>
    </w:p>
    <w:p w14:paraId="7FBAF4EF" w14:textId="78A4535A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574679F6" w14:textId="28ED57CD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DROP TABLE STUDENT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PURGE;</w:t>
      </w:r>
      <w:proofErr w:type="gramEnd"/>
    </w:p>
    <w:p w14:paraId="30CC45AF" w14:textId="64DFE875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DATA MANIPULATE LANGUAGE(DML):</w:t>
      </w:r>
    </w:p>
    <w:p w14:paraId="163CD02C" w14:textId="6F39FAC0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==&gt; INSERT:</w:t>
      </w:r>
    </w:p>
    <w:p w14:paraId="55097982" w14:textId="358F70FE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To insert a new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row.(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i.e., data) into a table.</w:t>
      </w:r>
    </w:p>
    <w:p w14:paraId="0DE3247D" w14:textId="65E20671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There are two methods to insert data into a table.</w:t>
      </w:r>
    </w:p>
    <w:p w14:paraId="3A781944" w14:textId="6B3454EE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METHOD-1:</w:t>
      </w:r>
    </w:p>
    <w:p w14:paraId="2AB1F4FA" w14:textId="4489EF4B" w:rsidR="00C60488" w:rsidRDefault="00C60488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insert values for all columns.</w:t>
      </w:r>
    </w:p>
    <w:p w14:paraId="7A7BFC5F" w14:textId="320A83DE" w:rsidR="00C60488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1A7ACE8C" w14:textId="3C19DAD2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INSERT INTO&lt;TABLE NAME&gt;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VALUE 1,VALUE 2,…);</w:t>
      </w:r>
    </w:p>
    <w:p w14:paraId="7C44E442" w14:textId="06B9AD2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237E432A" w14:textId="62163955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INSERT INTO STUDENT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1021,’SMITH’,25000);</w:t>
      </w:r>
    </w:p>
    <w:p w14:paraId="194B6AF9" w14:textId="7777777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59DFCB8" w14:textId="7F4BC82D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METHOD-2:</w:t>
      </w:r>
    </w:p>
    <w:p w14:paraId="790AD535" w14:textId="7777777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-&gt; To insert values for required columns.</w:t>
      </w:r>
    </w:p>
    <w:p w14:paraId="24DABC8E" w14:textId="7777777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Syntax:</w:t>
      </w:r>
    </w:p>
    <w:p w14:paraId="11DB9415" w14:textId="7777777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INSERT INTO&lt;TABLE NAME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REQUIRED COLUMN NAMES)VALUES(VALUE 1,VALUE 2,……);</w:t>
      </w:r>
    </w:p>
    <w:p w14:paraId="1F8BBA30" w14:textId="77777777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Ex:</w:t>
      </w:r>
    </w:p>
    <w:p w14:paraId="6C013FC5" w14:textId="51107792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SQL&gt; INSERT INTO STUDENT(STID) VALUES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(1022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7C2DB2E" w14:textId="0C28A8E1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INSERT INTO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STUDENT (STID, SFEE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VALUES (</w:t>
      </w:r>
      <w:r>
        <w:rPr>
          <w:rFonts w:ascii="Times New Roman" w:hAnsi="Times New Roman" w:cs="Times New Roman"/>
          <w:sz w:val="28"/>
          <w:szCs w:val="28"/>
          <w:lang w:val="en-US"/>
        </w:rPr>
        <w:t>1023,32000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A3147D7" w14:textId="2AA1A059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INSERT INTO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STUDENT (STID, SNAME, SFEE</w:t>
      </w:r>
      <w:r>
        <w:rPr>
          <w:rFonts w:ascii="Times New Roman" w:hAnsi="Times New Roman" w:cs="Times New Roman"/>
          <w:sz w:val="28"/>
          <w:szCs w:val="28"/>
          <w:lang w:val="en-US"/>
        </w:rPr>
        <w:t>) VALUES(‘1024’,’ALLEN’,45000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9AE942" w14:textId="02A0BAF4" w:rsidR="006E2F7F" w:rsidRDefault="006E2F7F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SQL&gt; INSERT INTO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STUDENT (SNAME, SFEE, STID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16E6E">
        <w:rPr>
          <w:rFonts w:ascii="Times New Roman" w:hAnsi="Times New Roman" w:cs="Times New Roman"/>
          <w:sz w:val="28"/>
          <w:szCs w:val="28"/>
          <w:lang w:val="en-US"/>
        </w:rPr>
        <w:t>VALUES(</w:t>
      </w:r>
      <w:r>
        <w:rPr>
          <w:rFonts w:ascii="Times New Roman" w:hAnsi="Times New Roman" w:cs="Times New Roman"/>
          <w:sz w:val="28"/>
          <w:szCs w:val="28"/>
          <w:lang w:val="en-US"/>
        </w:rPr>
        <w:t>MILLER’,18000,1025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A27AA69" w14:textId="77777777" w:rsidR="00F831D2" w:rsidRDefault="00F831D2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1391E5" w14:textId="77777777" w:rsidR="008D3A14" w:rsidRDefault="008D3A14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504253" w14:textId="77777777" w:rsidR="00897E10" w:rsidRPr="0002248B" w:rsidRDefault="00897E10" w:rsidP="000224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85C33F" w14:textId="2ED8B108" w:rsidR="002E4BF2" w:rsidRPr="007D672C" w:rsidRDefault="003B4797" w:rsidP="003A03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D278BC" w14:textId="77777777" w:rsidR="00CE4978" w:rsidRPr="00F54C28" w:rsidRDefault="00CE4978" w:rsidP="00F54C2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0CA788" w14:textId="77777777" w:rsidR="00C526E8" w:rsidRPr="009D2804" w:rsidRDefault="00C526E8" w:rsidP="009D280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3FBD2F" w14:textId="77777777" w:rsidR="003A194B" w:rsidRDefault="003A194B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B2AA0F" w14:textId="6C7B8311" w:rsidR="008A6DF1" w:rsidRDefault="008A6DF1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42E045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28B94B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71CF81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AD0A22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14C0E0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B46A24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3DEE7A" w14:textId="77777777" w:rsidR="004736DE" w:rsidRDefault="004736DE" w:rsidP="004736D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323B0C" w14:textId="77777777" w:rsidR="000E2F8A" w:rsidRPr="000E2F8A" w:rsidRDefault="000E2F8A" w:rsidP="000749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1872B" w14:textId="77777777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B8A4841" w14:textId="77777777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CB98853" w14:textId="77777777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8CCAFA7" w14:textId="77777777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B5EF2AE" w14:textId="77777777" w:rsid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D866F9F" w14:textId="77777777" w:rsidR="000E2F8A" w:rsidRPr="000E2F8A" w:rsidRDefault="000E2F8A" w:rsidP="000749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0E2F8A" w:rsidRPr="000E2F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0075B" w14:textId="77777777" w:rsidR="006155C1" w:rsidRDefault="006155C1" w:rsidP="000749FC">
      <w:pPr>
        <w:spacing w:after="0" w:line="240" w:lineRule="auto"/>
      </w:pPr>
      <w:r>
        <w:separator/>
      </w:r>
    </w:p>
  </w:endnote>
  <w:endnote w:type="continuationSeparator" w:id="0">
    <w:p w14:paraId="33487920" w14:textId="77777777" w:rsidR="006155C1" w:rsidRDefault="006155C1" w:rsidP="000749FC">
      <w:pPr>
        <w:spacing w:after="0" w:line="240" w:lineRule="auto"/>
      </w:pPr>
      <w:r>
        <w:continuationSeparator/>
      </w:r>
    </w:p>
  </w:endnote>
  <w:endnote w:type="continuationNotice" w:id="1">
    <w:p w14:paraId="1AA93FC2" w14:textId="77777777" w:rsidR="006155C1" w:rsidRDefault="006155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7DC07" w14:textId="77777777" w:rsidR="006155C1" w:rsidRDefault="006155C1" w:rsidP="000749FC">
      <w:pPr>
        <w:spacing w:after="0" w:line="240" w:lineRule="auto"/>
      </w:pPr>
      <w:r>
        <w:separator/>
      </w:r>
    </w:p>
  </w:footnote>
  <w:footnote w:type="continuationSeparator" w:id="0">
    <w:p w14:paraId="4548A8F6" w14:textId="77777777" w:rsidR="006155C1" w:rsidRDefault="006155C1" w:rsidP="000749FC">
      <w:pPr>
        <w:spacing w:after="0" w:line="240" w:lineRule="auto"/>
      </w:pPr>
      <w:r>
        <w:continuationSeparator/>
      </w:r>
    </w:p>
  </w:footnote>
  <w:footnote w:type="continuationNotice" w:id="1">
    <w:p w14:paraId="40B276CB" w14:textId="77777777" w:rsidR="006155C1" w:rsidRDefault="006155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20021" w14:textId="539F0B79" w:rsidR="000749FC" w:rsidRPr="000749FC" w:rsidRDefault="000749FC" w:rsidP="000749FC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B4583"/>
    <w:multiLevelType w:val="hybridMultilevel"/>
    <w:tmpl w:val="CA6E9736"/>
    <w:lvl w:ilvl="0" w:tplc="FCA00A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0D85"/>
    <w:multiLevelType w:val="hybridMultilevel"/>
    <w:tmpl w:val="7B64128C"/>
    <w:lvl w:ilvl="0" w:tplc="58288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15AF"/>
    <w:multiLevelType w:val="hybridMultilevel"/>
    <w:tmpl w:val="C4DCB2E0"/>
    <w:lvl w:ilvl="0" w:tplc="138AD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22FC8"/>
    <w:multiLevelType w:val="hybridMultilevel"/>
    <w:tmpl w:val="1354E914"/>
    <w:lvl w:ilvl="0" w:tplc="B70243E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0750A"/>
    <w:multiLevelType w:val="hybridMultilevel"/>
    <w:tmpl w:val="69844F28"/>
    <w:lvl w:ilvl="0" w:tplc="097631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96AB1"/>
    <w:multiLevelType w:val="hybridMultilevel"/>
    <w:tmpl w:val="E4482690"/>
    <w:lvl w:ilvl="0" w:tplc="540CC16C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3203921">
    <w:abstractNumId w:val="4"/>
  </w:num>
  <w:num w:numId="2" w16cid:durableId="752698635">
    <w:abstractNumId w:val="2"/>
  </w:num>
  <w:num w:numId="3" w16cid:durableId="1365711454">
    <w:abstractNumId w:val="1"/>
  </w:num>
  <w:num w:numId="4" w16cid:durableId="1874999335">
    <w:abstractNumId w:val="0"/>
  </w:num>
  <w:num w:numId="5" w16cid:durableId="1746417572">
    <w:abstractNumId w:val="3"/>
  </w:num>
  <w:num w:numId="6" w16cid:durableId="777867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FC"/>
    <w:rsid w:val="000203CC"/>
    <w:rsid w:val="00022177"/>
    <w:rsid w:val="0002248B"/>
    <w:rsid w:val="0002291E"/>
    <w:rsid w:val="00032868"/>
    <w:rsid w:val="00036383"/>
    <w:rsid w:val="00047820"/>
    <w:rsid w:val="00051FAB"/>
    <w:rsid w:val="000666D4"/>
    <w:rsid w:val="000749FC"/>
    <w:rsid w:val="000803FE"/>
    <w:rsid w:val="00087935"/>
    <w:rsid w:val="000A256F"/>
    <w:rsid w:val="000B5E1F"/>
    <w:rsid w:val="000C2B1D"/>
    <w:rsid w:val="000D07E7"/>
    <w:rsid w:val="000D7496"/>
    <w:rsid w:val="000E2F8A"/>
    <w:rsid w:val="000E7BF4"/>
    <w:rsid w:val="001029F6"/>
    <w:rsid w:val="00117BC1"/>
    <w:rsid w:val="00126EA4"/>
    <w:rsid w:val="001273E7"/>
    <w:rsid w:val="001303ED"/>
    <w:rsid w:val="001369E4"/>
    <w:rsid w:val="00137BB6"/>
    <w:rsid w:val="001405EF"/>
    <w:rsid w:val="00145D5C"/>
    <w:rsid w:val="00154DE5"/>
    <w:rsid w:val="00163581"/>
    <w:rsid w:val="00195E2E"/>
    <w:rsid w:val="001973F5"/>
    <w:rsid w:val="001B3167"/>
    <w:rsid w:val="001C77D6"/>
    <w:rsid w:val="001E1E70"/>
    <w:rsid w:val="0020019D"/>
    <w:rsid w:val="00200F6D"/>
    <w:rsid w:val="00213418"/>
    <w:rsid w:val="00215729"/>
    <w:rsid w:val="00215BBC"/>
    <w:rsid w:val="00216AFF"/>
    <w:rsid w:val="00220ECC"/>
    <w:rsid w:val="002336A6"/>
    <w:rsid w:val="00237879"/>
    <w:rsid w:val="0024097A"/>
    <w:rsid w:val="00241C2A"/>
    <w:rsid w:val="002531D3"/>
    <w:rsid w:val="00256939"/>
    <w:rsid w:val="00263E98"/>
    <w:rsid w:val="002677A7"/>
    <w:rsid w:val="002812D5"/>
    <w:rsid w:val="0029127D"/>
    <w:rsid w:val="00295A1B"/>
    <w:rsid w:val="002B3834"/>
    <w:rsid w:val="002B4F58"/>
    <w:rsid w:val="002D564A"/>
    <w:rsid w:val="002D5898"/>
    <w:rsid w:val="002E4BF2"/>
    <w:rsid w:val="002F256D"/>
    <w:rsid w:val="002F605D"/>
    <w:rsid w:val="002F7041"/>
    <w:rsid w:val="002F7D47"/>
    <w:rsid w:val="00301AC3"/>
    <w:rsid w:val="00307D1E"/>
    <w:rsid w:val="003149CA"/>
    <w:rsid w:val="003259F2"/>
    <w:rsid w:val="00326620"/>
    <w:rsid w:val="00327A7A"/>
    <w:rsid w:val="00345BB3"/>
    <w:rsid w:val="00350EE5"/>
    <w:rsid w:val="003670D8"/>
    <w:rsid w:val="003876E0"/>
    <w:rsid w:val="00396BCE"/>
    <w:rsid w:val="003A03DF"/>
    <w:rsid w:val="003A194B"/>
    <w:rsid w:val="003A205C"/>
    <w:rsid w:val="003B4797"/>
    <w:rsid w:val="003C602D"/>
    <w:rsid w:val="003C7F05"/>
    <w:rsid w:val="003D0453"/>
    <w:rsid w:val="003E27FA"/>
    <w:rsid w:val="00427F62"/>
    <w:rsid w:val="0043160F"/>
    <w:rsid w:val="00434A4F"/>
    <w:rsid w:val="00434AAC"/>
    <w:rsid w:val="004468AF"/>
    <w:rsid w:val="00446B65"/>
    <w:rsid w:val="0045496D"/>
    <w:rsid w:val="0046114A"/>
    <w:rsid w:val="004704C5"/>
    <w:rsid w:val="004736DE"/>
    <w:rsid w:val="004829A7"/>
    <w:rsid w:val="00486D0B"/>
    <w:rsid w:val="00493A69"/>
    <w:rsid w:val="004B6323"/>
    <w:rsid w:val="004B72D4"/>
    <w:rsid w:val="004D3E1D"/>
    <w:rsid w:val="004E642F"/>
    <w:rsid w:val="004F49EA"/>
    <w:rsid w:val="0051060A"/>
    <w:rsid w:val="005224B0"/>
    <w:rsid w:val="00523B8E"/>
    <w:rsid w:val="005255D3"/>
    <w:rsid w:val="00563B43"/>
    <w:rsid w:val="0056792C"/>
    <w:rsid w:val="00571911"/>
    <w:rsid w:val="00574E6B"/>
    <w:rsid w:val="00576846"/>
    <w:rsid w:val="005772B9"/>
    <w:rsid w:val="00584F41"/>
    <w:rsid w:val="005A75E1"/>
    <w:rsid w:val="005C3346"/>
    <w:rsid w:val="005C7108"/>
    <w:rsid w:val="005D0850"/>
    <w:rsid w:val="005E7C48"/>
    <w:rsid w:val="005F3039"/>
    <w:rsid w:val="005F6FD0"/>
    <w:rsid w:val="00612920"/>
    <w:rsid w:val="006143D2"/>
    <w:rsid w:val="006155C1"/>
    <w:rsid w:val="00623292"/>
    <w:rsid w:val="006249B1"/>
    <w:rsid w:val="00626D98"/>
    <w:rsid w:val="006374C4"/>
    <w:rsid w:val="00647E11"/>
    <w:rsid w:val="0065567E"/>
    <w:rsid w:val="006708EE"/>
    <w:rsid w:val="00686BD5"/>
    <w:rsid w:val="006B1CF9"/>
    <w:rsid w:val="006C2E86"/>
    <w:rsid w:val="006C358A"/>
    <w:rsid w:val="006E2F7F"/>
    <w:rsid w:val="006E413B"/>
    <w:rsid w:val="006F7725"/>
    <w:rsid w:val="00710315"/>
    <w:rsid w:val="00711665"/>
    <w:rsid w:val="007474D9"/>
    <w:rsid w:val="0075103D"/>
    <w:rsid w:val="00754E67"/>
    <w:rsid w:val="00757412"/>
    <w:rsid w:val="00777492"/>
    <w:rsid w:val="0078066A"/>
    <w:rsid w:val="007B33A3"/>
    <w:rsid w:val="007C4D71"/>
    <w:rsid w:val="007D5517"/>
    <w:rsid w:val="007D672C"/>
    <w:rsid w:val="007E03FB"/>
    <w:rsid w:val="00802C50"/>
    <w:rsid w:val="008113F2"/>
    <w:rsid w:val="00830509"/>
    <w:rsid w:val="0083689F"/>
    <w:rsid w:val="00851925"/>
    <w:rsid w:val="008702C0"/>
    <w:rsid w:val="00876B4F"/>
    <w:rsid w:val="00880FB9"/>
    <w:rsid w:val="008811DA"/>
    <w:rsid w:val="0088241C"/>
    <w:rsid w:val="008975DE"/>
    <w:rsid w:val="00897E10"/>
    <w:rsid w:val="008A3C1C"/>
    <w:rsid w:val="008A4F8A"/>
    <w:rsid w:val="008A6DF1"/>
    <w:rsid w:val="008B2BE8"/>
    <w:rsid w:val="008B3439"/>
    <w:rsid w:val="008C1C76"/>
    <w:rsid w:val="008C53C8"/>
    <w:rsid w:val="008C6FCF"/>
    <w:rsid w:val="008D3A14"/>
    <w:rsid w:val="008D5906"/>
    <w:rsid w:val="008E2280"/>
    <w:rsid w:val="008F421B"/>
    <w:rsid w:val="00903078"/>
    <w:rsid w:val="00904FE2"/>
    <w:rsid w:val="0091069F"/>
    <w:rsid w:val="00915D59"/>
    <w:rsid w:val="00924A2C"/>
    <w:rsid w:val="00945BE0"/>
    <w:rsid w:val="00946B7C"/>
    <w:rsid w:val="00976EF7"/>
    <w:rsid w:val="00990628"/>
    <w:rsid w:val="00995FEC"/>
    <w:rsid w:val="009A5551"/>
    <w:rsid w:val="009A63B5"/>
    <w:rsid w:val="009B44D1"/>
    <w:rsid w:val="009C1300"/>
    <w:rsid w:val="009D2804"/>
    <w:rsid w:val="009D7A1E"/>
    <w:rsid w:val="00A00FD5"/>
    <w:rsid w:val="00A01B32"/>
    <w:rsid w:val="00A25965"/>
    <w:rsid w:val="00A26781"/>
    <w:rsid w:val="00A4599F"/>
    <w:rsid w:val="00A63F03"/>
    <w:rsid w:val="00A65E53"/>
    <w:rsid w:val="00A76C5A"/>
    <w:rsid w:val="00A81AB1"/>
    <w:rsid w:val="00AB4B62"/>
    <w:rsid w:val="00AC3753"/>
    <w:rsid w:val="00AC3CD7"/>
    <w:rsid w:val="00AC7E3E"/>
    <w:rsid w:val="00AE3DF4"/>
    <w:rsid w:val="00AE5C31"/>
    <w:rsid w:val="00B04D99"/>
    <w:rsid w:val="00B121A3"/>
    <w:rsid w:val="00B14B9A"/>
    <w:rsid w:val="00B14CB0"/>
    <w:rsid w:val="00B3077F"/>
    <w:rsid w:val="00B30C38"/>
    <w:rsid w:val="00B41AB5"/>
    <w:rsid w:val="00B50189"/>
    <w:rsid w:val="00B56435"/>
    <w:rsid w:val="00B57014"/>
    <w:rsid w:val="00B76327"/>
    <w:rsid w:val="00BA2203"/>
    <w:rsid w:val="00BC263F"/>
    <w:rsid w:val="00C040B2"/>
    <w:rsid w:val="00C13021"/>
    <w:rsid w:val="00C526E8"/>
    <w:rsid w:val="00C60488"/>
    <w:rsid w:val="00C63891"/>
    <w:rsid w:val="00C72F53"/>
    <w:rsid w:val="00C9045A"/>
    <w:rsid w:val="00C951AA"/>
    <w:rsid w:val="00CA6605"/>
    <w:rsid w:val="00CD6117"/>
    <w:rsid w:val="00CE4978"/>
    <w:rsid w:val="00D03775"/>
    <w:rsid w:val="00D12157"/>
    <w:rsid w:val="00D226E0"/>
    <w:rsid w:val="00D23C89"/>
    <w:rsid w:val="00D33AB3"/>
    <w:rsid w:val="00D36DC5"/>
    <w:rsid w:val="00D372EF"/>
    <w:rsid w:val="00D41723"/>
    <w:rsid w:val="00D4307C"/>
    <w:rsid w:val="00D573CA"/>
    <w:rsid w:val="00D60C87"/>
    <w:rsid w:val="00D71C1D"/>
    <w:rsid w:val="00D73B2C"/>
    <w:rsid w:val="00D75F62"/>
    <w:rsid w:val="00D7725F"/>
    <w:rsid w:val="00D817BD"/>
    <w:rsid w:val="00DA18E4"/>
    <w:rsid w:val="00DB60D7"/>
    <w:rsid w:val="00DD70C7"/>
    <w:rsid w:val="00DE611F"/>
    <w:rsid w:val="00E16E6E"/>
    <w:rsid w:val="00E3115E"/>
    <w:rsid w:val="00E3195F"/>
    <w:rsid w:val="00E33713"/>
    <w:rsid w:val="00E40977"/>
    <w:rsid w:val="00E519AB"/>
    <w:rsid w:val="00E55076"/>
    <w:rsid w:val="00E55A5A"/>
    <w:rsid w:val="00E565FC"/>
    <w:rsid w:val="00E7654A"/>
    <w:rsid w:val="00E77124"/>
    <w:rsid w:val="00E874CF"/>
    <w:rsid w:val="00EA33C7"/>
    <w:rsid w:val="00EB616F"/>
    <w:rsid w:val="00EC00EB"/>
    <w:rsid w:val="00EC1850"/>
    <w:rsid w:val="00EC79AD"/>
    <w:rsid w:val="00EE0157"/>
    <w:rsid w:val="00EE4036"/>
    <w:rsid w:val="00EF098E"/>
    <w:rsid w:val="00F14B9C"/>
    <w:rsid w:val="00F162AB"/>
    <w:rsid w:val="00F170F1"/>
    <w:rsid w:val="00F20BBE"/>
    <w:rsid w:val="00F3168B"/>
    <w:rsid w:val="00F331C4"/>
    <w:rsid w:val="00F33C36"/>
    <w:rsid w:val="00F519B4"/>
    <w:rsid w:val="00F5318A"/>
    <w:rsid w:val="00F5417A"/>
    <w:rsid w:val="00F54C28"/>
    <w:rsid w:val="00F55C06"/>
    <w:rsid w:val="00F563D2"/>
    <w:rsid w:val="00F831D2"/>
    <w:rsid w:val="00F85BF2"/>
    <w:rsid w:val="00F95A68"/>
    <w:rsid w:val="00F967C9"/>
    <w:rsid w:val="00FB2A6E"/>
    <w:rsid w:val="00FB3211"/>
    <w:rsid w:val="00FB352A"/>
    <w:rsid w:val="00FB35A3"/>
    <w:rsid w:val="00FC0573"/>
    <w:rsid w:val="00F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2BA2"/>
  <w15:chartTrackingRefBased/>
  <w15:docId w15:val="{506B5EC5-7E01-420E-B9A4-7B6DDE17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9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4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FC"/>
  </w:style>
  <w:style w:type="paragraph" w:styleId="Footer">
    <w:name w:val="footer"/>
    <w:basedOn w:val="Normal"/>
    <w:link w:val="FooterChar"/>
    <w:uiPriority w:val="99"/>
    <w:unhideWhenUsed/>
    <w:rsid w:val="00074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FC"/>
  </w:style>
  <w:style w:type="character" w:styleId="Hyperlink">
    <w:name w:val="Hyperlink"/>
    <w:basedOn w:val="DefaultParagraphFont"/>
    <w:uiPriority w:val="99"/>
    <w:unhideWhenUsed/>
    <w:rsid w:val="00C951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1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3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in/database/technologies/oracle%2019c-windows-download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1:23:26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23</Pages>
  <Words>3365</Words>
  <Characters>19184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dc:description/>
  <cp:lastModifiedBy>Korlapu Naresh</cp:lastModifiedBy>
  <cp:revision>258</cp:revision>
  <dcterms:created xsi:type="dcterms:W3CDTF">2024-12-31T11:13:00Z</dcterms:created>
  <dcterms:modified xsi:type="dcterms:W3CDTF">2025-01-06T13:55:00Z</dcterms:modified>
</cp:coreProperties>
</file>